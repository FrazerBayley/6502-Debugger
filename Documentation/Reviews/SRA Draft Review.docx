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8F5F6" w14:textId="77777777" w:rsidR="002270C2" w:rsidRPr="002270C2" w:rsidRDefault="002270C2" w:rsidP="002270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70C2">
        <w:rPr>
          <w:rFonts w:ascii="Times New Roman" w:eastAsia="Times New Roman" w:hAnsi="Times New Roman" w:cs="Times New Roman"/>
          <w:b/>
          <w:bCs/>
          <w:kern w:val="36"/>
          <w:sz w:val="48"/>
          <w:szCs w:val="48"/>
        </w:rPr>
        <w:t>Contents</w:t>
      </w:r>
    </w:p>
    <w:p w14:paraId="5F40D833"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1 Introduction</w:t>
      </w:r>
    </w:p>
    <w:p w14:paraId="55B303DA"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1.1 Introduction</w:t>
      </w:r>
    </w:p>
    <w:p w14:paraId="4FA7AE8A"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1.2 Proposed System</w:t>
      </w:r>
    </w:p>
    <w:p w14:paraId="6EDFD6FF"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1.3 Scope</w:t>
      </w:r>
    </w:p>
    <w:p w14:paraId="1C47DFF0"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2 Concept of Operations</w:t>
      </w:r>
    </w:p>
    <w:p w14:paraId="0C66B1DD" w14:textId="77777777" w:rsidR="002270C2" w:rsidRPr="002270C2" w:rsidRDefault="00B72486"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87B11E8" wp14:editId="446AA97A">
            <wp:simplePos x="0" y="0"/>
            <wp:positionH relativeFrom="column">
              <wp:posOffset>3924300</wp:posOffset>
            </wp:positionH>
            <wp:positionV relativeFrom="paragraph">
              <wp:posOffset>103505</wp:posOffset>
            </wp:positionV>
            <wp:extent cx="2006600" cy="2675890"/>
            <wp:effectExtent l="0" t="0" r="0" b="0"/>
            <wp:wrapNone/>
            <wp:docPr id="1" name="Picture 1" descr="https://www.assembla.com/spaces/cis422s14_team3/documents/dk547W9Yar5Ob_acwqEsg8/download/dk547W9Yar5Ob_acwqEs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sembla.com/spaces/cis422s14_team3/documents/dk547W9Yar5Ob_acwqEsg8/download/dk547W9Yar5Ob_acwqEsg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6600" cy="267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0C2" w:rsidRPr="002270C2">
        <w:rPr>
          <w:rFonts w:ascii="Times New Roman" w:eastAsia="Times New Roman" w:hAnsi="Times New Roman" w:cs="Times New Roman"/>
          <w:b/>
          <w:bCs/>
          <w:sz w:val="24"/>
          <w:szCs w:val="24"/>
        </w:rPr>
        <w:t>    2.1 Operational Constraints</w:t>
      </w:r>
    </w:p>
    <w:p w14:paraId="5AC21D30"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2.2 Process Descriptions</w:t>
      </w:r>
    </w:p>
    <w:p w14:paraId="63E6933A"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2.3 Use Cases</w:t>
      </w:r>
    </w:p>
    <w:p w14:paraId="1FAAFB47"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3 Behavioral Requirements</w:t>
      </w:r>
    </w:p>
    <w:p w14:paraId="7D769926"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3.1 System Inputs and Outputs</w:t>
      </w:r>
    </w:p>
    <w:p w14:paraId="49DE3626"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3.1.1 Inputs</w:t>
      </w:r>
    </w:p>
    <w:p w14:paraId="6CD026A5"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    3.1.2 Outputs</w:t>
      </w:r>
    </w:p>
    <w:p w14:paraId="086775CA" w14:textId="77777777" w:rsidR="002270C2" w:rsidRDefault="002270C2" w:rsidP="002270C2">
      <w:pPr>
        <w:spacing w:before="100" w:beforeAutospacing="1" w:after="100" w:afterAutospacing="1" w:line="240" w:lineRule="auto"/>
        <w:outlineLvl w:val="1"/>
        <w:rPr>
          <w:ins w:id="0" w:author="Haley Whitman" w:date="2017-02-20T16:25:00Z"/>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4 Quality Requirements</w:t>
      </w:r>
    </w:p>
    <w:p w14:paraId="041E84F4" w14:textId="77777777" w:rsidR="00B72486" w:rsidRDefault="00B72486" w:rsidP="002270C2">
      <w:pPr>
        <w:spacing w:before="100" w:beforeAutospacing="1" w:after="100" w:afterAutospacing="1" w:line="240" w:lineRule="auto"/>
        <w:outlineLvl w:val="1"/>
        <w:rPr>
          <w:ins w:id="1" w:author="Haley Whitman" w:date="2017-02-20T16:25:00Z"/>
          <w:rFonts w:ascii="Times New Roman" w:eastAsia="Times New Roman" w:hAnsi="Times New Roman" w:cs="Times New Roman"/>
          <w:b/>
          <w:bCs/>
          <w:sz w:val="36"/>
          <w:szCs w:val="36"/>
        </w:rPr>
      </w:pPr>
      <w:ins w:id="2" w:author="Haley Whitman" w:date="2017-02-20T16:25:00Z">
        <w:r>
          <w:rPr>
            <w:rFonts w:ascii="Times New Roman" w:eastAsia="Times New Roman" w:hAnsi="Times New Roman" w:cs="Times New Roman"/>
            <w:b/>
            <w:bCs/>
            <w:sz w:val="36"/>
            <w:szCs w:val="36"/>
          </w:rPr>
          <w:t>NOTES:</w:t>
        </w:r>
      </w:ins>
    </w:p>
    <w:p w14:paraId="21DF2B75" w14:textId="77777777" w:rsidR="00B72486" w:rsidRPr="00B72486" w:rsidRDefault="00B72486" w:rsidP="002270C2">
      <w:pPr>
        <w:spacing w:before="100" w:beforeAutospacing="1" w:after="100" w:afterAutospacing="1" w:line="240" w:lineRule="auto"/>
        <w:outlineLvl w:val="1"/>
        <w:rPr>
          <w:rFonts w:ascii="Times New Roman" w:eastAsia="Times New Roman" w:hAnsi="Times New Roman" w:cs="Times New Roman"/>
          <w:bCs/>
          <w:sz w:val="24"/>
          <w:szCs w:val="24"/>
          <w:rPrChange w:id="3" w:author="Haley Whitman" w:date="2017-02-20T16:25:00Z">
            <w:rPr>
              <w:rFonts w:ascii="Times New Roman" w:eastAsia="Times New Roman" w:hAnsi="Times New Roman" w:cs="Times New Roman"/>
              <w:b/>
              <w:bCs/>
              <w:sz w:val="36"/>
              <w:szCs w:val="36"/>
            </w:rPr>
          </w:rPrChange>
        </w:rPr>
      </w:pPr>
      <w:ins w:id="4" w:author="Haley Whitman" w:date="2017-02-20T16:25:00Z">
        <w:r>
          <w:rPr>
            <w:rFonts w:ascii="Times New Roman" w:eastAsia="Times New Roman" w:hAnsi="Times New Roman" w:cs="Times New Roman"/>
            <w:bCs/>
            <w:sz w:val="24"/>
            <w:szCs w:val="24"/>
          </w:rPr>
          <w:t>We could organize this document into two things, “requirements for processor” and “requirements for debugger”. They are two different things really, and serve different functions. The debugger is going to be free of design in this document j</w:t>
        </w:r>
      </w:ins>
      <w:ins w:id="5" w:author="Haley Whitman" w:date="2017-02-20T16:26:00Z">
        <w:r>
          <w:rPr>
            <w:rFonts w:ascii="Times New Roman" w:eastAsia="Times New Roman" w:hAnsi="Times New Roman" w:cs="Times New Roman"/>
            <w:bCs/>
            <w:sz w:val="24"/>
            <w:szCs w:val="24"/>
          </w:rPr>
          <w:t xml:space="preserve">ust like the address book, but the processor is already “designed.” Certain functions of the processor are already inherently designed, so they could be in this document. </w:t>
        </w:r>
      </w:ins>
    </w:p>
    <w:p w14:paraId="0992DE6E" w14:textId="77777777" w:rsidR="002270C2" w:rsidRPr="002270C2" w:rsidRDefault="002270C2" w:rsidP="002270C2">
      <w:pPr>
        <w:spacing w:after="0"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br/>
      </w:r>
    </w:p>
    <w:p w14:paraId="626BDAE8"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1 Introduction</w:t>
      </w:r>
    </w:p>
    <w:p w14:paraId="5EB9D1EB"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lastRenderedPageBreak/>
        <w:t xml:space="preserve">Team Robo Sharks aims to provide you (the retro software developer) with a tool that will allow you to analyze your 6502 assembly code. We understand that the audience for retro programming may not be a profitable target group. However, we at Team Robo Sharks are passionate about technology that brought us into this day and age. Our mission is to provide a debugging tool so you can efficiently explore assembly code written for any device or emulator with a 6502 instruction set.  This open source debugger is being developed with a community centric focus as support for commercial utilities has been deprecated. Devices that contained this 8-bit microprocessor include such items such as Atari, Apple II, Nintendo Entertainment System, Commodore PET as well as other gadgets from Motorola and Intel. These companies have long moved on from this technology however we feel that the educational value and fun factor of learning and coding for these platforms is </w:t>
      </w:r>
      <w:ins w:id="6" w:author="Haley Whitman" w:date="2017-02-20T15:58:00Z">
        <w:r w:rsidR="009F5C8B">
          <w:rPr>
            <w:rFonts w:ascii="Times New Roman" w:eastAsia="Times New Roman" w:hAnsi="Times New Roman" w:cs="Times New Roman"/>
            <w:sz w:val="24"/>
            <w:szCs w:val="24"/>
          </w:rPr>
          <w:t xml:space="preserve">applicable to begin learning about the architecture and data flow of </w:t>
        </w:r>
      </w:ins>
      <w:ins w:id="7" w:author="Haley Whitman" w:date="2017-02-20T15:59:00Z">
        <w:r w:rsidR="009F5C8B">
          <w:rPr>
            <w:rFonts w:ascii="Times New Roman" w:eastAsia="Times New Roman" w:hAnsi="Times New Roman" w:cs="Times New Roman"/>
            <w:sz w:val="24"/>
            <w:szCs w:val="24"/>
          </w:rPr>
          <w:t>modern processors.</w:t>
        </w:r>
      </w:ins>
      <w:del w:id="8" w:author="Haley Whitman" w:date="2017-02-20T15:59:00Z">
        <w:r w:rsidRPr="002270C2" w:rsidDel="009F5C8B">
          <w:rPr>
            <w:rFonts w:ascii="Times New Roman" w:eastAsia="Times New Roman" w:hAnsi="Times New Roman" w:cs="Times New Roman"/>
            <w:sz w:val="24"/>
            <w:szCs w:val="24"/>
          </w:rPr>
          <w:delText>worth the effort.</w:delText>
        </w:r>
      </w:del>
    </w:p>
    <w:p w14:paraId="19B703D5"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1.1 Proposed System</w:t>
      </w:r>
    </w:p>
    <w:p w14:paraId="1D1AC598"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Robo Shark debugger will contain the necessary tools to analyze 6502 binary machine code. This analysis occurs as you</w:t>
      </w:r>
      <w:ins w:id="9" w:author="Haley Whitman" w:date="2017-02-20T16:00:00Z">
        <w:r w:rsidR="009F5C8B">
          <w:rPr>
            <w:rFonts w:ascii="Times New Roman" w:eastAsia="Times New Roman" w:hAnsi="Times New Roman" w:cs="Times New Roman"/>
            <w:sz w:val="24"/>
            <w:szCs w:val="24"/>
          </w:rPr>
          <w:t>,</w:t>
        </w:r>
      </w:ins>
      <w:r w:rsidRPr="002270C2">
        <w:rPr>
          <w:rFonts w:ascii="Times New Roman" w:eastAsia="Times New Roman" w:hAnsi="Times New Roman" w:cs="Times New Roman"/>
          <w:sz w:val="24"/>
          <w:szCs w:val="24"/>
        </w:rPr>
        <w:t xml:space="preserve"> the user</w:t>
      </w:r>
      <w:ins w:id="10" w:author="Haley Whitman" w:date="2017-02-20T16:00:00Z">
        <w:r w:rsidR="009F5C8B">
          <w:rPr>
            <w:rFonts w:ascii="Times New Roman" w:eastAsia="Times New Roman" w:hAnsi="Times New Roman" w:cs="Times New Roman"/>
            <w:sz w:val="24"/>
            <w:szCs w:val="24"/>
          </w:rPr>
          <w:t>,</w:t>
        </w:r>
      </w:ins>
      <w:r w:rsidRPr="002270C2">
        <w:rPr>
          <w:rFonts w:ascii="Times New Roman" w:eastAsia="Times New Roman" w:hAnsi="Times New Roman" w:cs="Times New Roman"/>
          <w:sz w:val="24"/>
          <w:szCs w:val="24"/>
        </w:rPr>
        <w:t xml:space="preserve"> input your assembly code instructions to an input window and</w:t>
      </w:r>
      <w:del w:id="11" w:author="Haley Whitman" w:date="2017-02-20T16:01:00Z">
        <w:r w:rsidRPr="002270C2" w:rsidDel="009F5C8B">
          <w:rPr>
            <w:rFonts w:ascii="Times New Roman" w:eastAsia="Times New Roman" w:hAnsi="Times New Roman" w:cs="Times New Roman"/>
            <w:sz w:val="24"/>
            <w:szCs w:val="24"/>
          </w:rPr>
          <w:delText xml:space="preserve"> </w:delText>
        </w:r>
      </w:del>
      <w:ins w:id="12" w:author="Haley Whitman" w:date="2017-02-20T16:01:00Z">
        <w:r w:rsidR="009F5C8B">
          <w:rPr>
            <w:rFonts w:ascii="Times New Roman" w:eastAsia="Times New Roman" w:hAnsi="Times New Roman" w:cs="Times New Roman"/>
            <w:sz w:val="24"/>
            <w:szCs w:val="24"/>
          </w:rPr>
          <w:t>use the provided debugging features.</w:t>
        </w:r>
      </w:ins>
      <w:del w:id="13" w:author="Haley Whitman" w:date="2017-02-20T16:01:00Z">
        <w:r w:rsidRPr="002270C2" w:rsidDel="009F5C8B">
          <w:rPr>
            <w:rFonts w:ascii="Times New Roman" w:eastAsia="Times New Roman" w:hAnsi="Times New Roman" w:cs="Times New Roman"/>
            <w:sz w:val="24"/>
            <w:szCs w:val="24"/>
          </w:rPr>
          <w:delText>using the interactive features provided</w:delText>
        </w:r>
      </w:del>
      <w:ins w:id="14" w:author="Haley Whitman" w:date="2017-02-20T16:00:00Z">
        <w:r w:rsidR="009F5C8B">
          <w:rPr>
            <w:rFonts w:ascii="Times New Roman" w:eastAsia="Times New Roman" w:hAnsi="Times New Roman" w:cs="Times New Roman"/>
            <w:sz w:val="24"/>
            <w:szCs w:val="24"/>
          </w:rPr>
          <w:t>.</w:t>
        </w:r>
      </w:ins>
      <w:del w:id="15" w:author="Haley Whitman" w:date="2017-02-20T16:00:00Z">
        <w:r w:rsidRPr="002270C2" w:rsidDel="009F5C8B">
          <w:rPr>
            <w:rFonts w:ascii="Times New Roman" w:eastAsia="Times New Roman" w:hAnsi="Times New Roman" w:cs="Times New Roman"/>
            <w:sz w:val="24"/>
            <w:szCs w:val="24"/>
          </w:rPr>
          <w:delText>; step through the lines of code</w:delText>
        </w:r>
      </w:del>
      <w:r w:rsidRPr="002270C2">
        <w:rPr>
          <w:rFonts w:ascii="Times New Roman" w:eastAsia="Times New Roman" w:hAnsi="Times New Roman" w:cs="Times New Roman"/>
          <w:sz w:val="24"/>
          <w:szCs w:val="24"/>
        </w:rPr>
        <w:t xml:space="preserve">. Each line will be </w:t>
      </w:r>
      <w:del w:id="16" w:author="Haley Whitman" w:date="2017-02-20T15:59:00Z">
        <w:r w:rsidRPr="002270C2" w:rsidDel="009F5C8B">
          <w:rPr>
            <w:rFonts w:ascii="Times New Roman" w:eastAsia="Times New Roman" w:hAnsi="Times New Roman" w:cs="Times New Roman"/>
            <w:sz w:val="24"/>
            <w:szCs w:val="24"/>
          </w:rPr>
          <w:delText xml:space="preserve">translated </w:delText>
        </w:r>
      </w:del>
      <w:ins w:id="17" w:author="Haley Whitman" w:date="2017-02-20T15:59:00Z">
        <w:r w:rsidR="009F5C8B">
          <w:rPr>
            <w:rFonts w:ascii="Times New Roman" w:eastAsia="Times New Roman" w:hAnsi="Times New Roman" w:cs="Times New Roman"/>
            <w:sz w:val="24"/>
            <w:szCs w:val="24"/>
          </w:rPr>
          <w:t>assembled</w:t>
        </w:r>
        <w:r w:rsidR="009F5C8B" w:rsidRPr="002270C2">
          <w:rPr>
            <w:rFonts w:ascii="Times New Roman" w:eastAsia="Times New Roman" w:hAnsi="Times New Roman" w:cs="Times New Roman"/>
            <w:sz w:val="24"/>
            <w:szCs w:val="24"/>
          </w:rPr>
          <w:t xml:space="preserve"> </w:t>
        </w:r>
      </w:ins>
      <w:r w:rsidRPr="002270C2">
        <w:rPr>
          <w:rFonts w:ascii="Times New Roman" w:eastAsia="Times New Roman" w:hAnsi="Times New Roman" w:cs="Times New Roman"/>
          <w:sz w:val="24"/>
          <w:szCs w:val="24"/>
        </w:rPr>
        <w:t xml:space="preserve">by the debugger to 6502 instructions and will </w:t>
      </w:r>
      <w:del w:id="18" w:author="Haley Whitman" w:date="2017-02-20T16:01:00Z">
        <w:r w:rsidRPr="002270C2" w:rsidDel="009F5C8B">
          <w:rPr>
            <w:rFonts w:ascii="Times New Roman" w:eastAsia="Times New Roman" w:hAnsi="Times New Roman" w:cs="Times New Roman"/>
            <w:sz w:val="24"/>
            <w:szCs w:val="24"/>
          </w:rPr>
          <w:delText>return</w:delText>
        </w:r>
      </w:del>
      <w:r w:rsidRPr="002270C2">
        <w:rPr>
          <w:rFonts w:ascii="Times New Roman" w:eastAsia="Times New Roman" w:hAnsi="Times New Roman" w:cs="Times New Roman"/>
          <w:sz w:val="24"/>
          <w:szCs w:val="24"/>
        </w:rPr>
        <w:t xml:space="preserve"> the values in memory</w:t>
      </w:r>
      <w:del w:id="19" w:author="Haley Whitman" w:date="2017-02-20T16:01:00Z">
        <w:r w:rsidRPr="002270C2" w:rsidDel="009F5C8B">
          <w:rPr>
            <w:rFonts w:ascii="Times New Roman" w:eastAsia="Times New Roman" w:hAnsi="Times New Roman" w:cs="Times New Roman"/>
            <w:sz w:val="24"/>
            <w:szCs w:val="24"/>
          </w:rPr>
          <w:delText xml:space="preserve"> </w:delText>
        </w:r>
      </w:del>
      <w:ins w:id="20" w:author="Haley Whitman" w:date="2017-02-20T16:01:00Z">
        <w:r w:rsidR="009F5C8B">
          <w:rPr>
            <w:rFonts w:ascii="Times New Roman" w:eastAsia="Times New Roman" w:hAnsi="Times New Roman" w:cs="Times New Roman"/>
            <w:sz w:val="24"/>
            <w:szCs w:val="24"/>
          </w:rPr>
          <w:t>and registers will be updated in real time.</w:t>
        </w:r>
      </w:ins>
      <w:del w:id="21" w:author="Haley Whitman" w:date="2017-02-20T16:01:00Z">
        <w:r w:rsidRPr="002270C2" w:rsidDel="009F5C8B">
          <w:rPr>
            <w:rFonts w:ascii="Times New Roman" w:eastAsia="Times New Roman" w:hAnsi="Times New Roman" w:cs="Times New Roman"/>
            <w:sz w:val="24"/>
            <w:szCs w:val="24"/>
          </w:rPr>
          <w:delText>as well as the values in the available registers</w:delText>
        </w:r>
      </w:del>
      <w:r w:rsidRPr="002270C2">
        <w:rPr>
          <w:rFonts w:ascii="Times New Roman" w:eastAsia="Times New Roman" w:hAnsi="Times New Roman" w:cs="Times New Roman"/>
          <w:sz w:val="24"/>
          <w:szCs w:val="24"/>
        </w:rPr>
        <w:t>.  Included is a mock up of the graphical user interface the user might expect to see:</w:t>
      </w:r>
      <w:r w:rsidRPr="002270C2">
        <w:rPr>
          <w:rFonts w:ascii="Times New Roman" w:eastAsia="Times New Roman" w:hAnsi="Times New Roman" w:cs="Times New Roman"/>
          <w:sz w:val="24"/>
          <w:szCs w:val="24"/>
        </w:rPr>
        <w:br/>
      </w:r>
      <w:r w:rsidRPr="002270C2">
        <w:rPr>
          <w:rFonts w:ascii="Times New Roman" w:eastAsia="Times New Roman" w:hAnsi="Times New Roman" w:cs="Times New Roman"/>
          <w:sz w:val="24"/>
          <w:szCs w:val="24"/>
        </w:rPr>
        <w:br/>
      </w:r>
    </w:p>
    <w:p w14:paraId="271B0913"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1.2 Scope</w:t>
      </w:r>
    </w:p>
    <w:p w14:paraId="5337E1DD" w14:textId="77777777" w:rsidR="002270C2" w:rsidRDefault="00ED2FBB" w:rsidP="002270C2">
      <w:pPr>
        <w:spacing w:before="100" w:beforeAutospacing="1" w:after="100" w:afterAutospacing="1" w:line="240" w:lineRule="auto"/>
        <w:rPr>
          <w:ins w:id="22" w:author="Haley Whitman" w:date="2017-02-20T16:02:00Z"/>
          <w:rFonts w:ascii="Times New Roman" w:eastAsia="Times New Roman" w:hAnsi="Times New Roman" w:cs="Times New Roman"/>
          <w:sz w:val="24"/>
          <w:szCs w:val="24"/>
        </w:rPr>
      </w:pPr>
      <w:ins w:id="23" w:author="Haley Whitman" w:date="2017-02-20T16:18:00Z">
        <w:r w:rsidRPr="006120E5">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6769892D" wp14:editId="56C08460">
              <wp:simplePos x="0" y="0"/>
              <wp:positionH relativeFrom="column">
                <wp:posOffset>4133850</wp:posOffset>
              </wp:positionH>
              <wp:positionV relativeFrom="paragraph">
                <wp:posOffset>740410</wp:posOffset>
              </wp:positionV>
              <wp:extent cx="2117884" cy="3494912"/>
              <wp:effectExtent l="0" t="0" r="0" b="0"/>
              <wp:wrapThrough wrapText="bothSides">
                <wp:wrapPolygon edited="0">
                  <wp:start x="0" y="0"/>
                  <wp:lineTo x="0" y="21431"/>
                  <wp:lineTo x="21373" y="21431"/>
                  <wp:lineTo x="21373" y="0"/>
                  <wp:lineTo x="0" y="0"/>
                </wp:wrapPolygon>
              </wp:wrapThrough>
              <wp:docPr id="2" name="Picture 2" descr="C:\Users\Haley\Dropbox\CIS 422\6502-Debugger\Documentation\Reviews\useCas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ley\Dropbox\CIS 422\6502-Debugger\Documentation\Reviews\useCaseVi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7884" cy="3494912"/>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2270C2" w:rsidRPr="002270C2">
        <w:rPr>
          <w:rFonts w:ascii="Times New Roman" w:eastAsia="Times New Roman" w:hAnsi="Times New Roman" w:cs="Times New Roman"/>
          <w:sz w:val="24"/>
          <w:szCs w:val="24"/>
        </w:rPr>
        <w:t>As mentioned in the introduction we feel that our product will be valuable to both the hobby programmer as well as an educational tool. We anticipate computer architecture and computer engineering schools will be interested in incorporating our product with their curriculum to enhance learning objectives such as teaching assembly code.</w:t>
      </w:r>
    </w:p>
    <w:p w14:paraId="21E0AB76" w14:textId="77777777" w:rsidR="00A90C17" w:rsidRDefault="00A90C17" w:rsidP="002270C2">
      <w:pPr>
        <w:spacing w:before="100" w:beforeAutospacing="1" w:after="100" w:afterAutospacing="1" w:line="240" w:lineRule="auto"/>
        <w:rPr>
          <w:ins w:id="24" w:author="Haley Whitman" w:date="2017-02-20T16:03:00Z"/>
          <w:rFonts w:ascii="Times New Roman" w:eastAsia="Times New Roman" w:hAnsi="Times New Roman" w:cs="Times New Roman"/>
          <w:sz w:val="24"/>
          <w:szCs w:val="24"/>
        </w:rPr>
      </w:pPr>
      <w:ins w:id="25" w:author="Haley Whitman" w:date="2017-02-20T16:02:00Z">
        <w:r>
          <w:rPr>
            <w:rFonts w:ascii="Times New Roman" w:eastAsia="Times New Roman" w:hAnsi="Times New Roman" w:cs="Times New Roman"/>
            <w:sz w:val="24"/>
            <w:szCs w:val="24"/>
          </w:rPr>
          <w:t>We also need a “how to use this document section” similar to the one in the “A simple Addre</w:t>
        </w:r>
      </w:ins>
      <w:ins w:id="26" w:author="Haley Whitman" w:date="2017-02-20T16:03:00Z">
        <w:r>
          <w:rPr>
            <w:rFonts w:ascii="Times New Roman" w:eastAsia="Times New Roman" w:hAnsi="Times New Roman" w:cs="Times New Roman"/>
            <w:sz w:val="24"/>
            <w:szCs w:val="24"/>
          </w:rPr>
          <w:t>ss Book” in class.</w:t>
        </w:r>
      </w:ins>
    </w:p>
    <w:p w14:paraId="431E8EFB" w14:textId="77777777" w:rsidR="00A90C17" w:rsidRDefault="00A90C17" w:rsidP="002270C2">
      <w:pPr>
        <w:spacing w:before="100" w:beforeAutospacing="1" w:after="100" w:afterAutospacing="1" w:line="240" w:lineRule="auto"/>
        <w:rPr>
          <w:ins w:id="27" w:author="Haley Whitman" w:date="2017-02-20T16:03:00Z"/>
          <w:rFonts w:ascii="Times New Roman" w:eastAsia="Times New Roman" w:hAnsi="Times New Roman" w:cs="Times New Roman"/>
          <w:b/>
          <w:sz w:val="32"/>
          <w:szCs w:val="24"/>
        </w:rPr>
      </w:pPr>
      <w:ins w:id="28" w:author="Haley Whitman" w:date="2017-02-20T16:03:00Z">
        <w:r w:rsidRPr="00ED2FBB">
          <w:rPr>
            <w:rFonts w:ascii="Times New Roman" w:eastAsia="Times New Roman" w:hAnsi="Times New Roman" w:cs="Times New Roman"/>
            <w:b/>
            <w:sz w:val="32"/>
            <w:szCs w:val="24"/>
          </w:rPr>
          <w:t>1.3 Using these Pages</w:t>
        </w:r>
      </w:ins>
    </w:p>
    <w:p w14:paraId="0660071B" w14:textId="77777777" w:rsidR="00A90C17" w:rsidRDefault="00A90C17" w:rsidP="002270C2">
      <w:pPr>
        <w:spacing w:before="100" w:beforeAutospacing="1" w:after="100" w:afterAutospacing="1" w:line="240" w:lineRule="auto"/>
        <w:rPr>
          <w:ins w:id="29" w:author="Haley Whitman" w:date="2017-02-20T16:04:00Z"/>
          <w:rFonts w:ascii="Times New Roman" w:eastAsia="Times New Roman" w:hAnsi="Times New Roman" w:cs="Times New Roman"/>
          <w:sz w:val="24"/>
          <w:szCs w:val="24"/>
        </w:rPr>
      </w:pPr>
      <w:ins w:id="30" w:author="Haley Whitman" w:date="2017-02-20T16:04:00Z">
        <w:r>
          <w:rPr>
            <w:rFonts w:ascii="Times New Roman" w:eastAsia="Times New Roman" w:hAnsi="Times New Roman" w:cs="Times New Roman"/>
            <w:sz w:val="24"/>
            <w:szCs w:val="24"/>
          </w:rPr>
          <w:t>(</w:t>
        </w:r>
      </w:ins>
      <w:ins w:id="31" w:author="Haley Whitman" w:date="2017-02-20T16:10:00Z">
        <w:r w:rsidR="006120E5">
          <w:rPr>
            <w:rFonts w:ascii="Times New Roman" w:eastAsia="Times New Roman" w:hAnsi="Times New Roman" w:cs="Times New Roman"/>
            <w:sz w:val="24"/>
            <w:szCs w:val="24"/>
          </w:rPr>
          <w:t>example</w:t>
        </w:r>
      </w:ins>
      <w:ins w:id="32" w:author="Haley Whitman" w:date="2017-02-20T16:04:00Z">
        <w:r>
          <w:rPr>
            <w:rFonts w:ascii="Times New Roman" w:eastAsia="Times New Roman" w:hAnsi="Times New Roman" w:cs="Times New Roman"/>
            <w:sz w:val="24"/>
            <w:szCs w:val="24"/>
          </w:rPr>
          <w:t xml:space="preserve"> organization</w:t>
        </w:r>
      </w:ins>
      <w:ins w:id="33" w:author="Haley Whitman" w:date="2017-02-20T16:20:00Z">
        <w:r w:rsidR="00ED2FBB">
          <w:rPr>
            <w:rFonts w:ascii="Times New Roman" w:eastAsia="Times New Roman" w:hAnsi="Times New Roman" w:cs="Times New Roman"/>
            <w:sz w:val="24"/>
            <w:szCs w:val="24"/>
          </w:rPr>
          <w:t>, functional and quality requirements can go to sections 3 and 4 like normal thoug</w:t>
        </w:r>
      </w:ins>
      <w:ins w:id="34" w:author="Haley Whitman" w:date="2017-02-20T16:21:00Z">
        <w:r w:rsidR="00ED2FBB">
          <w:rPr>
            <w:rFonts w:ascii="Times New Roman" w:eastAsia="Times New Roman" w:hAnsi="Times New Roman" w:cs="Times New Roman"/>
            <w:sz w:val="24"/>
            <w:szCs w:val="24"/>
          </w:rPr>
          <w:t>h</w:t>
        </w:r>
      </w:ins>
      <w:ins w:id="35" w:author="Haley Whitman" w:date="2017-02-20T16:04:00Z">
        <w:r>
          <w:rPr>
            <w:rFonts w:ascii="Times New Roman" w:eastAsia="Times New Roman" w:hAnsi="Times New Roman" w:cs="Times New Roman"/>
            <w:sz w:val="24"/>
            <w:szCs w:val="24"/>
          </w:rPr>
          <w:t>)</w:t>
        </w:r>
      </w:ins>
    </w:p>
    <w:p w14:paraId="2CFD5B12" w14:textId="77777777" w:rsidR="00A90C17" w:rsidRDefault="00A90C17" w:rsidP="002270C2">
      <w:pPr>
        <w:spacing w:before="100" w:beforeAutospacing="1" w:after="100" w:afterAutospacing="1" w:line="240" w:lineRule="auto"/>
        <w:rPr>
          <w:ins w:id="36" w:author="Haley Whitman" w:date="2017-02-20T16:08:00Z"/>
          <w:rFonts w:ascii="Times New Roman" w:eastAsia="Times New Roman" w:hAnsi="Times New Roman" w:cs="Times New Roman"/>
          <w:sz w:val="24"/>
          <w:szCs w:val="24"/>
        </w:rPr>
      </w:pPr>
      <w:ins w:id="37" w:author="Haley Whitman" w:date="2017-02-20T16:04:00Z">
        <w:r>
          <w:rPr>
            <w:rFonts w:ascii="Times New Roman" w:eastAsia="Times New Roman" w:hAnsi="Times New Roman" w:cs="Times New Roman"/>
            <w:sz w:val="24"/>
            <w:szCs w:val="24"/>
          </w:rPr>
          <w:t xml:space="preserve">1. Begin with a </w:t>
        </w:r>
      </w:ins>
      <w:ins w:id="38" w:author="Haley Whitman" w:date="2017-02-20T16:09:00Z">
        <w:r w:rsidR="006120E5">
          <w:rPr>
            <w:rFonts w:ascii="Times New Roman" w:eastAsia="Times New Roman" w:hAnsi="Times New Roman" w:cs="Times New Roman"/>
            <w:sz w:val="24"/>
            <w:szCs w:val="24"/>
          </w:rPr>
          <w:t xml:space="preserve">functional </w:t>
        </w:r>
      </w:ins>
      <w:ins w:id="39" w:author="Haley Whitman" w:date="2017-02-20T16:04:00Z">
        <w:r>
          <w:rPr>
            <w:rFonts w:ascii="Times New Roman" w:eastAsia="Times New Roman" w:hAnsi="Times New Roman" w:cs="Times New Roman"/>
            <w:sz w:val="24"/>
            <w:szCs w:val="24"/>
          </w:rPr>
          <w:t xml:space="preserve">requirements statement (split into requirements </w:t>
        </w:r>
      </w:ins>
      <w:ins w:id="40" w:author="Haley Whitman" w:date="2017-02-20T16:05:00Z">
        <w:r>
          <w:rPr>
            <w:rFonts w:ascii="Times New Roman" w:eastAsia="Times New Roman" w:hAnsi="Times New Roman" w:cs="Times New Roman"/>
            <w:sz w:val="24"/>
            <w:szCs w:val="24"/>
          </w:rPr>
          <w:t>of the processor &amp; requirements of the debugger)</w:t>
        </w:r>
      </w:ins>
    </w:p>
    <w:p w14:paraId="0E9B873A" w14:textId="77777777" w:rsidR="00A90C17" w:rsidRDefault="00A90C17" w:rsidP="002270C2">
      <w:pPr>
        <w:spacing w:before="100" w:beforeAutospacing="1" w:after="100" w:afterAutospacing="1" w:line="240" w:lineRule="auto"/>
        <w:rPr>
          <w:ins w:id="41" w:author="Haley Whitman" w:date="2017-02-20T16:05:00Z"/>
          <w:rFonts w:ascii="Times New Roman" w:eastAsia="Times New Roman" w:hAnsi="Times New Roman" w:cs="Times New Roman"/>
          <w:sz w:val="24"/>
          <w:szCs w:val="24"/>
        </w:rPr>
      </w:pPr>
      <w:ins w:id="42" w:author="Haley Whitman" w:date="2017-02-20T16:08:00Z">
        <w:r>
          <w:rPr>
            <w:rFonts w:ascii="Times New Roman" w:eastAsia="Times New Roman" w:hAnsi="Times New Roman" w:cs="Times New Roman"/>
            <w:sz w:val="24"/>
            <w:szCs w:val="24"/>
          </w:rPr>
          <w:t>2.Begin with a quality requirements statement</w:t>
        </w:r>
      </w:ins>
    </w:p>
    <w:p w14:paraId="7F9F6CB2" w14:textId="77777777" w:rsidR="00A90C17" w:rsidRDefault="00A90C17" w:rsidP="002270C2">
      <w:pPr>
        <w:spacing w:before="100" w:beforeAutospacing="1" w:after="100" w:afterAutospacing="1" w:line="240" w:lineRule="auto"/>
        <w:rPr>
          <w:ins w:id="43" w:author="Haley Whitman" w:date="2017-02-20T16:05:00Z"/>
          <w:rFonts w:ascii="Times New Roman" w:eastAsia="Times New Roman" w:hAnsi="Times New Roman" w:cs="Times New Roman"/>
          <w:sz w:val="24"/>
          <w:szCs w:val="24"/>
        </w:rPr>
      </w:pPr>
      <w:ins w:id="44" w:author="Haley Whitman" w:date="2017-02-20T16:05:00Z">
        <w:r>
          <w:rPr>
            <w:rFonts w:ascii="Times New Roman" w:eastAsia="Times New Roman" w:hAnsi="Times New Roman" w:cs="Times New Roman"/>
            <w:sz w:val="24"/>
            <w:szCs w:val="24"/>
          </w:rPr>
          <w:t>2. Then view the use cases</w:t>
        </w:r>
      </w:ins>
      <w:ins w:id="45" w:author="Haley Whitman" w:date="2017-02-20T16:19:00Z">
        <w:r w:rsidR="006120E5">
          <w:rPr>
            <w:rFonts w:ascii="Times New Roman" w:eastAsia="Times New Roman" w:hAnsi="Times New Roman" w:cs="Times New Roman"/>
            <w:sz w:val="24"/>
            <w:szCs w:val="24"/>
          </w:rPr>
          <w:t xml:space="preserve"> (could we add something like the attached document? </w:t>
        </w:r>
        <w:r w:rsidR="00ED2FBB">
          <w:rPr>
            <w:rFonts w:ascii="Times New Roman" w:eastAsia="Times New Roman" w:hAnsi="Times New Roman" w:cs="Times New Roman"/>
            <w:sz w:val="24"/>
            <w:szCs w:val="24"/>
          </w:rPr>
          <w:t>I think this would help our score on this, especially with our few use cases possible.</w:t>
        </w:r>
      </w:ins>
    </w:p>
    <w:p w14:paraId="2219E473" w14:textId="77777777" w:rsidR="00A90C17" w:rsidRDefault="00A90C17" w:rsidP="002270C2">
      <w:pPr>
        <w:spacing w:before="100" w:beforeAutospacing="1" w:after="100" w:afterAutospacing="1" w:line="240" w:lineRule="auto"/>
        <w:rPr>
          <w:ins w:id="46" w:author="Haley Whitman" w:date="2017-02-20T16:05:00Z"/>
          <w:rFonts w:ascii="Times New Roman" w:eastAsia="Times New Roman" w:hAnsi="Times New Roman" w:cs="Times New Roman"/>
          <w:sz w:val="24"/>
          <w:szCs w:val="24"/>
        </w:rPr>
      </w:pPr>
      <w:ins w:id="47" w:author="Haley Whitman" w:date="2017-02-20T16:05:00Z">
        <w:r>
          <w:rPr>
            <w:rFonts w:ascii="Times New Roman" w:eastAsia="Times New Roman" w:hAnsi="Times New Roman" w:cs="Times New Roman"/>
            <w:sz w:val="24"/>
            <w:szCs w:val="24"/>
          </w:rPr>
          <w:t>3.</w:t>
        </w:r>
      </w:ins>
      <w:ins w:id="48" w:author="Haley Whitman" w:date="2017-02-20T16:16:00Z">
        <w:r w:rsidR="006120E5">
          <w:rPr>
            <w:rFonts w:ascii="Times New Roman" w:eastAsia="Times New Roman" w:hAnsi="Times New Roman" w:cs="Times New Roman"/>
            <w:sz w:val="24"/>
            <w:szCs w:val="24"/>
          </w:rPr>
          <w:t xml:space="preserve">(Let’s talk about where the gui mockups come in, </w:t>
        </w:r>
      </w:ins>
      <w:ins w:id="49" w:author="Haley Whitman" w:date="2017-02-20T16:20:00Z">
        <w:r w:rsidR="00ED2FBB">
          <w:rPr>
            <w:rFonts w:ascii="Times New Roman" w:eastAsia="Times New Roman" w:hAnsi="Times New Roman" w:cs="Times New Roman"/>
            <w:sz w:val="24"/>
            <w:szCs w:val="24"/>
          </w:rPr>
          <w:t>as like in class, it’s kinda weird to put in here. Some of the example ones do though, let’s just find out where to put it.)</w:t>
        </w:r>
      </w:ins>
    </w:p>
    <w:p w14:paraId="565DC5F3" w14:textId="77777777" w:rsidR="00A90C17" w:rsidRPr="00A90C17" w:rsidRDefault="00A90C17" w:rsidP="002270C2">
      <w:pPr>
        <w:spacing w:before="100" w:beforeAutospacing="1" w:after="100" w:afterAutospacing="1" w:line="240" w:lineRule="auto"/>
        <w:rPr>
          <w:rFonts w:ascii="Times New Roman" w:eastAsia="Times New Roman" w:hAnsi="Times New Roman" w:cs="Times New Roman"/>
          <w:sz w:val="24"/>
          <w:szCs w:val="24"/>
        </w:rPr>
      </w:pPr>
      <w:ins w:id="50" w:author="Haley Whitman" w:date="2017-02-20T16:05:00Z">
        <w:r>
          <w:rPr>
            <w:rFonts w:ascii="Times New Roman" w:eastAsia="Times New Roman" w:hAnsi="Times New Roman" w:cs="Times New Roman"/>
            <w:sz w:val="24"/>
            <w:szCs w:val="24"/>
          </w:rPr>
          <w:t xml:space="preserve">4. </w:t>
        </w:r>
      </w:ins>
    </w:p>
    <w:p w14:paraId="667FE1A1" w14:textId="77777777" w:rsidR="002270C2" w:rsidRPr="002270C2" w:rsidRDefault="002270C2" w:rsidP="002270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70C2">
        <w:rPr>
          <w:rFonts w:ascii="Times New Roman" w:eastAsia="Times New Roman" w:hAnsi="Times New Roman" w:cs="Times New Roman"/>
          <w:b/>
          <w:bCs/>
          <w:kern w:val="36"/>
          <w:sz w:val="48"/>
          <w:szCs w:val="48"/>
        </w:rPr>
        <w:t>2 Concept of Operations</w:t>
      </w:r>
    </w:p>
    <w:p w14:paraId="52FFBBF9"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2.1 Operational Constraints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680"/>
        <w:gridCol w:w="4680"/>
      </w:tblGrid>
      <w:tr w:rsidR="002270C2" w:rsidRPr="002270C2" w14:paraId="131CDCD1" w14:textId="77777777" w:rsidTr="002270C2">
        <w:trPr>
          <w:tblCellSpacing w:w="0" w:type="dxa"/>
        </w:trPr>
        <w:tc>
          <w:tcPr>
            <w:tcW w:w="2500" w:type="pct"/>
            <w:shd w:val="clear" w:color="auto" w:fill="99CCFF"/>
            <w:hideMark/>
          </w:tcPr>
          <w:p w14:paraId="37DB1B2C"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Constraint</w:t>
            </w:r>
          </w:p>
        </w:tc>
        <w:tc>
          <w:tcPr>
            <w:tcW w:w="2500" w:type="pct"/>
            <w:shd w:val="clear" w:color="auto" w:fill="99CCFF"/>
            <w:hideMark/>
          </w:tcPr>
          <w:p w14:paraId="6BAE270C"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Impact</w:t>
            </w:r>
          </w:p>
        </w:tc>
      </w:tr>
      <w:tr w:rsidR="002270C2" w:rsidRPr="002270C2" w14:paraId="65F78CCE" w14:textId="77777777" w:rsidTr="002270C2">
        <w:trPr>
          <w:tblCellSpacing w:w="0" w:type="dxa"/>
        </w:trPr>
        <w:tc>
          <w:tcPr>
            <w:tcW w:w="2500" w:type="pct"/>
            <w:hideMark/>
          </w:tcPr>
          <w:p w14:paraId="554FEF4D"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Limited production time.</w:t>
            </w:r>
          </w:p>
        </w:tc>
        <w:tc>
          <w:tcPr>
            <w:tcW w:w="2500" w:type="pct"/>
            <w:hideMark/>
          </w:tcPr>
          <w:p w14:paraId="769C51B5"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Less features than desired.</w:t>
            </w:r>
          </w:p>
        </w:tc>
      </w:tr>
      <w:tr w:rsidR="002270C2" w:rsidRPr="002270C2" w14:paraId="4BBF2DDF" w14:textId="77777777" w:rsidTr="002270C2">
        <w:trPr>
          <w:tblCellSpacing w:w="0" w:type="dxa"/>
        </w:trPr>
        <w:tc>
          <w:tcPr>
            <w:tcW w:w="2500" w:type="pct"/>
            <w:hideMark/>
          </w:tcPr>
          <w:p w14:paraId="64E1A502"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Limited team size.</w:t>
            </w:r>
          </w:p>
        </w:tc>
        <w:tc>
          <w:tcPr>
            <w:tcW w:w="2500" w:type="pct"/>
            <w:hideMark/>
          </w:tcPr>
          <w:p w14:paraId="3F842654"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Open source support format.</w:t>
            </w:r>
          </w:p>
        </w:tc>
      </w:tr>
      <w:tr w:rsidR="002270C2" w:rsidRPr="002270C2" w14:paraId="0D0C9EC6" w14:textId="77777777" w:rsidTr="002270C2">
        <w:trPr>
          <w:tblCellSpacing w:w="0" w:type="dxa"/>
        </w:trPr>
        <w:tc>
          <w:tcPr>
            <w:tcW w:w="2500" w:type="pct"/>
            <w:hideMark/>
          </w:tcPr>
          <w:p w14:paraId="004F9730"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Limited experience.</w:t>
            </w:r>
          </w:p>
        </w:tc>
        <w:tc>
          <w:tcPr>
            <w:tcW w:w="2500" w:type="pct"/>
            <w:hideMark/>
          </w:tcPr>
          <w:p w14:paraId="0867B162"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Possible technical difficulties (delays).</w:t>
            </w:r>
          </w:p>
        </w:tc>
      </w:tr>
    </w:tbl>
    <w:p w14:paraId="3833CD30"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2.2 Process Descriptions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680"/>
        <w:gridCol w:w="4680"/>
      </w:tblGrid>
      <w:tr w:rsidR="002270C2" w:rsidRPr="002270C2" w14:paraId="7CB8BDAD" w14:textId="77777777" w:rsidTr="002270C2">
        <w:trPr>
          <w:tblCellSpacing w:w="0" w:type="dxa"/>
        </w:trPr>
        <w:tc>
          <w:tcPr>
            <w:tcW w:w="2500" w:type="pct"/>
            <w:shd w:val="clear" w:color="auto" w:fill="99CCFF"/>
            <w:hideMark/>
          </w:tcPr>
          <w:p w14:paraId="36538F05"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Details</w:t>
            </w:r>
          </w:p>
        </w:tc>
        <w:tc>
          <w:tcPr>
            <w:tcW w:w="2500" w:type="pct"/>
            <w:shd w:val="clear" w:color="auto" w:fill="99CCFF"/>
            <w:hideMark/>
          </w:tcPr>
          <w:p w14:paraId="3EA28AEF"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Description</w:t>
            </w:r>
          </w:p>
        </w:tc>
      </w:tr>
      <w:tr w:rsidR="002270C2" w:rsidRPr="002270C2" w14:paraId="3A33221C" w14:textId="77777777" w:rsidTr="002270C2">
        <w:trPr>
          <w:tblCellSpacing w:w="0" w:type="dxa"/>
        </w:trPr>
        <w:tc>
          <w:tcPr>
            <w:tcW w:w="2500" w:type="pct"/>
            <w:hideMark/>
          </w:tcPr>
          <w:p w14:paraId="5651814B"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Name</w:t>
            </w:r>
          </w:p>
        </w:tc>
        <w:tc>
          <w:tcPr>
            <w:tcW w:w="2500" w:type="pct"/>
            <w:hideMark/>
          </w:tcPr>
          <w:p w14:paraId="0FDA065F"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del w:id="51" w:author="Haley Whitman" w:date="2017-02-20T16:22:00Z">
              <w:r w:rsidRPr="002270C2" w:rsidDel="00B72486">
                <w:rPr>
                  <w:rFonts w:ascii="Times New Roman" w:eastAsia="Times New Roman" w:hAnsi="Times New Roman" w:cs="Times New Roman"/>
                  <w:sz w:val="24"/>
                  <w:szCs w:val="24"/>
                </w:rPr>
                <w:delText>Loader</w:delText>
              </w:r>
            </w:del>
            <w:ins w:id="52" w:author="Haley Whitman" w:date="2017-02-20T16:22:00Z">
              <w:r w:rsidR="00B72486">
                <w:rPr>
                  <w:rFonts w:ascii="Times New Roman" w:eastAsia="Times New Roman" w:hAnsi="Times New Roman" w:cs="Times New Roman"/>
                  <w:sz w:val="24"/>
                  <w:szCs w:val="24"/>
                </w:rPr>
                <w:t>Importer &amp; Assembler</w:t>
              </w:r>
            </w:ins>
          </w:p>
        </w:tc>
      </w:tr>
      <w:tr w:rsidR="002270C2" w:rsidRPr="002270C2" w14:paraId="3186B4B2" w14:textId="77777777" w:rsidTr="002270C2">
        <w:trPr>
          <w:tblCellSpacing w:w="0" w:type="dxa"/>
        </w:trPr>
        <w:tc>
          <w:tcPr>
            <w:tcW w:w="2500" w:type="pct"/>
            <w:hideMark/>
          </w:tcPr>
          <w:p w14:paraId="56B05D78"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Purpose</w:t>
            </w:r>
          </w:p>
        </w:tc>
        <w:tc>
          <w:tcPr>
            <w:tcW w:w="2500" w:type="pct"/>
            <w:hideMark/>
          </w:tcPr>
          <w:p w14:paraId="46FEA181"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del w:id="53" w:author="Haley Whitman" w:date="2017-02-20T16:22:00Z">
              <w:r w:rsidRPr="002270C2" w:rsidDel="00B72486">
                <w:rPr>
                  <w:rFonts w:ascii="Times New Roman" w:eastAsia="Times New Roman" w:hAnsi="Times New Roman" w:cs="Times New Roman"/>
                  <w:sz w:val="24"/>
                  <w:szCs w:val="24"/>
                </w:rPr>
                <w:delText>User assembly input.</w:delText>
              </w:r>
            </w:del>
            <w:ins w:id="54" w:author="Haley Whitman" w:date="2017-02-20T16:22:00Z">
              <w:r w:rsidR="00B72486">
                <w:rPr>
                  <w:rFonts w:ascii="Times New Roman" w:eastAsia="Times New Roman" w:hAnsi="Times New Roman" w:cs="Times New Roman"/>
                  <w:sz w:val="24"/>
                  <w:szCs w:val="24"/>
                </w:rPr>
                <w:t>Manage user input into something the processor understands.</w:t>
              </w:r>
            </w:ins>
          </w:p>
        </w:tc>
      </w:tr>
      <w:tr w:rsidR="002270C2" w:rsidRPr="002270C2" w14:paraId="0514CE74" w14:textId="77777777" w:rsidTr="002270C2">
        <w:trPr>
          <w:tblCellSpacing w:w="0" w:type="dxa"/>
        </w:trPr>
        <w:tc>
          <w:tcPr>
            <w:tcW w:w="2500" w:type="pct"/>
            <w:hideMark/>
          </w:tcPr>
          <w:p w14:paraId="17CEDA8C"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lastRenderedPageBreak/>
              <w:t>Description</w:t>
            </w:r>
          </w:p>
        </w:tc>
        <w:tc>
          <w:tcPr>
            <w:tcW w:w="2500" w:type="pct"/>
            <w:hideMark/>
          </w:tcPr>
          <w:p w14:paraId="75A2E414" w14:textId="77777777" w:rsidR="002270C2" w:rsidRPr="002270C2" w:rsidRDefault="00B72486" w:rsidP="00B72486">
            <w:pPr>
              <w:spacing w:before="100" w:beforeAutospacing="1" w:after="100" w:afterAutospacing="1" w:line="240" w:lineRule="auto"/>
              <w:rPr>
                <w:rFonts w:ascii="Times New Roman" w:eastAsia="Times New Roman" w:hAnsi="Times New Roman" w:cs="Times New Roman"/>
                <w:sz w:val="24"/>
                <w:szCs w:val="24"/>
              </w:rPr>
            </w:pPr>
            <w:ins w:id="55" w:author="Haley Whitman" w:date="2017-02-20T16:23:00Z">
              <w:r>
                <w:rPr>
                  <w:rFonts w:ascii="Times New Roman" w:eastAsia="Times New Roman" w:hAnsi="Times New Roman" w:cs="Times New Roman"/>
                  <w:sz w:val="24"/>
                  <w:szCs w:val="24"/>
                </w:rPr>
                <w:t>Allow for user to type assembly (requirement of debugger) and to assemble this into binary (requirement for processor).</w:t>
              </w:r>
            </w:ins>
            <w:del w:id="56" w:author="Haley Whitman" w:date="2017-02-20T16:24:00Z">
              <w:r w:rsidR="002270C2" w:rsidRPr="002270C2" w:rsidDel="00B72486">
                <w:rPr>
                  <w:rFonts w:ascii="Times New Roman" w:eastAsia="Times New Roman" w:hAnsi="Times New Roman" w:cs="Times New Roman"/>
                  <w:sz w:val="24"/>
                  <w:szCs w:val="24"/>
                </w:rPr>
                <w:delText>Purpose of the debugger is to analyze user input. Loader takes in that user input.</w:delText>
              </w:r>
            </w:del>
          </w:p>
        </w:tc>
      </w:tr>
    </w:tbl>
    <w:p w14:paraId="0A40DCEF"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680"/>
        <w:gridCol w:w="4680"/>
      </w:tblGrid>
      <w:tr w:rsidR="002270C2" w:rsidRPr="002270C2" w14:paraId="5651DE05" w14:textId="77777777" w:rsidTr="002270C2">
        <w:trPr>
          <w:tblCellSpacing w:w="0" w:type="dxa"/>
        </w:trPr>
        <w:tc>
          <w:tcPr>
            <w:tcW w:w="2500" w:type="pct"/>
            <w:shd w:val="clear" w:color="auto" w:fill="99CCFF"/>
            <w:hideMark/>
          </w:tcPr>
          <w:p w14:paraId="7568776A"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Details</w:t>
            </w:r>
          </w:p>
        </w:tc>
        <w:tc>
          <w:tcPr>
            <w:tcW w:w="2500" w:type="pct"/>
            <w:shd w:val="clear" w:color="auto" w:fill="99CCFF"/>
            <w:hideMark/>
          </w:tcPr>
          <w:p w14:paraId="43BA1F5C"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Description</w:t>
            </w:r>
          </w:p>
        </w:tc>
      </w:tr>
      <w:tr w:rsidR="002270C2" w:rsidRPr="002270C2" w14:paraId="04199C9C" w14:textId="77777777" w:rsidTr="002270C2">
        <w:trPr>
          <w:tblCellSpacing w:w="0" w:type="dxa"/>
        </w:trPr>
        <w:tc>
          <w:tcPr>
            <w:tcW w:w="2500" w:type="pct"/>
            <w:hideMark/>
          </w:tcPr>
          <w:p w14:paraId="1DBF383D"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Name</w:t>
            </w:r>
          </w:p>
        </w:tc>
        <w:tc>
          <w:tcPr>
            <w:tcW w:w="2500" w:type="pct"/>
            <w:hideMark/>
          </w:tcPr>
          <w:p w14:paraId="4BDD4E82"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Memory</w:t>
            </w:r>
          </w:p>
        </w:tc>
      </w:tr>
      <w:tr w:rsidR="002270C2" w:rsidRPr="002270C2" w14:paraId="46CD63CC" w14:textId="77777777" w:rsidTr="002270C2">
        <w:trPr>
          <w:tblCellSpacing w:w="0" w:type="dxa"/>
        </w:trPr>
        <w:tc>
          <w:tcPr>
            <w:tcW w:w="2500" w:type="pct"/>
            <w:hideMark/>
          </w:tcPr>
          <w:p w14:paraId="6599B5CE"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Purpose</w:t>
            </w:r>
          </w:p>
        </w:tc>
        <w:tc>
          <w:tcPr>
            <w:tcW w:w="2500" w:type="pct"/>
            <w:hideMark/>
          </w:tcPr>
          <w:p w14:paraId="54E09553"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Retain information loaded.</w:t>
            </w:r>
          </w:p>
        </w:tc>
      </w:tr>
      <w:tr w:rsidR="002270C2" w:rsidRPr="002270C2" w14:paraId="0E82AF19" w14:textId="77777777" w:rsidTr="002270C2">
        <w:trPr>
          <w:tblCellSpacing w:w="0" w:type="dxa"/>
        </w:trPr>
        <w:tc>
          <w:tcPr>
            <w:tcW w:w="2500" w:type="pct"/>
            <w:hideMark/>
          </w:tcPr>
          <w:p w14:paraId="507A705C"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Description</w:t>
            </w:r>
          </w:p>
        </w:tc>
        <w:tc>
          <w:tcPr>
            <w:tcW w:w="2500" w:type="pct"/>
            <w:hideMark/>
          </w:tcPr>
          <w:p w14:paraId="04355ECE"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 xml:space="preserve">Required for maintaining </w:t>
            </w:r>
            <w:commentRangeStart w:id="57"/>
            <w:r w:rsidRPr="002270C2">
              <w:rPr>
                <w:rFonts w:ascii="Times New Roman" w:eastAsia="Times New Roman" w:hAnsi="Times New Roman" w:cs="Times New Roman"/>
                <w:sz w:val="24"/>
                <w:szCs w:val="24"/>
              </w:rPr>
              <w:t>state</w:t>
            </w:r>
            <w:commentRangeEnd w:id="57"/>
            <w:r w:rsidR="00B72486">
              <w:rPr>
                <w:rStyle w:val="CommentReference"/>
              </w:rPr>
              <w:commentReference w:id="57"/>
            </w:r>
            <w:r w:rsidRPr="002270C2">
              <w:rPr>
                <w:rFonts w:ascii="Times New Roman" w:eastAsia="Times New Roman" w:hAnsi="Times New Roman" w:cs="Times New Roman"/>
                <w:sz w:val="24"/>
                <w:szCs w:val="24"/>
              </w:rPr>
              <w:t>.</w:t>
            </w:r>
          </w:p>
        </w:tc>
      </w:tr>
    </w:tbl>
    <w:p w14:paraId="468416A4"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680"/>
        <w:gridCol w:w="4680"/>
      </w:tblGrid>
      <w:tr w:rsidR="002270C2" w:rsidRPr="002270C2" w14:paraId="13ED7DA0" w14:textId="77777777" w:rsidTr="002270C2">
        <w:trPr>
          <w:tblCellSpacing w:w="0" w:type="dxa"/>
        </w:trPr>
        <w:tc>
          <w:tcPr>
            <w:tcW w:w="2500" w:type="pct"/>
            <w:shd w:val="clear" w:color="auto" w:fill="99CCFF"/>
            <w:hideMark/>
          </w:tcPr>
          <w:p w14:paraId="54657322"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Details</w:t>
            </w:r>
          </w:p>
        </w:tc>
        <w:tc>
          <w:tcPr>
            <w:tcW w:w="2500" w:type="pct"/>
            <w:shd w:val="clear" w:color="auto" w:fill="99CCFF"/>
            <w:hideMark/>
          </w:tcPr>
          <w:p w14:paraId="52FECC39"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Description</w:t>
            </w:r>
          </w:p>
        </w:tc>
      </w:tr>
      <w:tr w:rsidR="002270C2" w:rsidRPr="002270C2" w14:paraId="4901E66D" w14:textId="77777777" w:rsidTr="002270C2">
        <w:trPr>
          <w:tblCellSpacing w:w="0" w:type="dxa"/>
        </w:trPr>
        <w:tc>
          <w:tcPr>
            <w:tcW w:w="2500" w:type="pct"/>
            <w:hideMark/>
          </w:tcPr>
          <w:p w14:paraId="18F93194"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Name</w:t>
            </w:r>
          </w:p>
        </w:tc>
        <w:tc>
          <w:tcPr>
            <w:tcW w:w="2500" w:type="pct"/>
            <w:hideMark/>
          </w:tcPr>
          <w:p w14:paraId="2AEFB510"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Registers</w:t>
            </w:r>
          </w:p>
        </w:tc>
      </w:tr>
      <w:tr w:rsidR="002270C2" w:rsidRPr="002270C2" w14:paraId="2F090FE5" w14:textId="77777777" w:rsidTr="002270C2">
        <w:trPr>
          <w:tblCellSpacing w:w="0" w:type="dxa"/>
        </w:trPr>
        <w:tc>
          <w:tcPr>
            <w:tcW w:w="2500" w:type="pct"/>
            <w:hideMark/>
          </w:tcPr>
          <w:p w14:paraId="68F1C59A"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Purpose</w:t>
            </w:r>
          </w:p>
        </w:tc>
        <w:tc>
          <w:tcPr>
            <w:tcW w:w="2500" w:type="pct"/>
            <w:hideMark/>
          </w:tcPr>
          <w:p w14:paraId="1E369544"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Store values to be computed.</w:t>
            </w:r>
          </w:p>
        </w:tc>
      </w:tr>
      <w:tr w:rsidR="002270C2" w:rsidRPr="002270C2" w14:paraId="11F1127F" w14:textId="77777777" w:rsidTr="002270C2">
        <w:trPr>
          <w:tblCellSpacing w:w="0" w:type="dxa"/>
        </w:trPr>
        <w:tc>
          <w:tcPr>
            <w:tcW w:w="2500" w:type="pct"/>
            <w:hideMark/>
          </w:tcPr>
          <w:p w14:paraId="09B394E5"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Description</w:t>
            </w:r>
          </w:p>
        </w:tc>
        <w:tc>
          <w:tcPr>
            <w:tcW w:w="2500" w:type="pct"/>
            <w:hideMark/>
          </w:tcPr>
          <w:p w14:paraId="4963BA5B"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Used for moving values and executing computation.</w:t>
            </w:r>
          </w:p>
        </w:tc>
      </w:tr>
    </w:tbl>
    <w:p w14:paraId="685F5904"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680"/>
        <w:gridCol w:w="4680"/>
      </w:tblGrid>
      <w:tr w:rsidR="002270C2" w:rsidRPr="002270C2" w14:paraId="6108642E" w14:textId="77777777" w:rsidTr="002270C2">
        <w:trPr>
          <w:tblCellSpacing w:w="0" w:type="dxa"/>
        </w:trPr>
        <w:tc>
          <w:tcPr>
            <w:tcW w:w="2500" w:type="pct"/>
            <w:shd w:val="clear" w:color="auto" w:fill="99CCFF"/>
            <w:hideMark/>
          </w:tcPr>
          <w:p w14:paraId="2CE6E837"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Details</w:t>
            </w:r>
          </w:p>
        </w:tc>
        <w:tc>
          <w:tcPr>
            <w:tcW w:w="2500" w:type="pct"/>
            <w:shd w:val="clear" w:color="auto" w:fill="99CCFF"/>
            <w:hideMark/>
          </w:tcPr>
          <w:p w14:paraId="31673FD4"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Description</w:t>
            </w:r>
          </w:p>
        </w:tc>
      </w:tr>
      <w:tr w:rsidR="002270C2" w:rsidRPr="002270C2" w14:paraId="123FCC96" w14:textId="77777777" w:rsidTr="002270C2">
        <w:trPr>
          <w:tblCellSpacing w:w="0" w:type="dxa"/>
        </w:trPr>
        <w:tc>
          <w:tcPr>
            <w:tcW w:w="2500" w:type="pct"/>
            <w:hideMark/>
          </w:tcPr>
          <w:p w14:paraId="19F83372"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Name</w:t>
            </w:r>
          </w:p>
        </w:tc>
        <w:tc>
          <w:tcPr>
            <w:tcW w:w="2500" w:type="pct"/>
            <w:hideMark/>
          </w:tcPr>
          <w:p w14:paraId="61DA641E"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Arithmetic Logic Unit</w:t>
            </w:r>
          </w:p>
        </w:tc>
      </w:tr>
      <w:tr w:rsidR="002270C2" w:rsidRPr="002270C2" w14:paraId="25D76978" w14:textId="77777777" w:rsidTr="002270C2">
        <w:trPr>
          <w:tblCellSpacing w:w="0" w:type="dxa"/>
        </w:trPr>
        <w:tc>
          <w:tcPr>
            <w:tcW w:w="2500" w:type="pct"/>
            <w:hideMark/>
          </w:tcPr>
          <w:p w14:paraId="3498495F"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Purpose</w:t>
            </w:r>
          </w:p>
        </w:tc>
        <w:tc>
          <w:tcPr>
            <w:tcW w:w="2500" w:type="pct"/>
            <w:hideMark/>
          </w:tcPr>
          <w:p w14:paraId="514381CD"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Compute instructions provided.</w:t>
            </w:r>
          </w:p>
        </w:tc>
      </w:tr>
      <w:tr w:rsidR="002270C2" w:rsidRPr="002270C2" w14:paraId="60087858" w14:textId="77777777" w:rsidTr="002270C2">
        <w:trPr>
          <w:tblCellSpacing w:w="0" w:type="dxa"/>
        </w:trPr>
        <w:tc>
          <w:tcPr>
            <w:tcW w:w="2500" w:type="pct"/>
            <w:hideMark/>
          </w:tcPr>
          <w:p w14:paraId="53F5EBD2"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Description</w:t>
            </w:r>
          </w:p>
        </w:tc>
        <w:tc>
          <w:tcPr>
            <w:tcW w:w="2500" w:type="pct"/>
            <w:hideMark/>
          </w:tcPr>
          <w:p w14:paraId="1C64BF38" w14:textId="7F59D9D8" w:rsidR="002270C2" w:rsidRPr="002270C2" w:rsidRDefault="002270C2" w:rsidP="006E12F4">
            <w:pPr>
              <w:spacing w:before="100" w:beforeAutospacing="1" w:after="100" w:afterAutospacing="1" w:line="240" w:lineRule="auto"/>
              <w:rPr>
                <w:rFonts w:ascii="Times New Roman" w:eastAsia="Times New Roman" w:hAnsi="Times New Roman" w:cs="Times New Roman"/>
                <w:sz w:val="24"/>
                <w:szCs w:val="24"/>
              </w:rPr>
            </w:pPr>
            <w:del w:id="58" w:author="Haley Whitman" w:date="2017-02-20T16:27:00Z">
              <w:r w:rsidRPr="002270C2" w:rsidDel="006E12F4">
                <w:rPr>
                  <w:rFonts w:ascii="Times New Roman" w:eastAsia="Times New Roman" w:hAnsi="Times New Roman" w:cs="Times New Roman"/>
                  <w:sz w:val="24"/>
                  <w:szCs w:val="24"/>
                </w:rPr>
                <w:delText>Math.</w:delText>
              </w:r>
            </w:del>
            <w:ins w:id="59" w:author="Haley Whitman" w:date="2017-02-20T16:27:00Z">
              <w:r w:rsidR="006E12F4">
                <w:rPr>
                  <w:rFonts w:ascii="Times New Roman" w:eastAsia="Times New Roman" w:hAnsi="Times New Roman" w:cs="Times New Roman"/>
                  <w:sz w:val="24"/>
                  <w:szCs w:val="24"/>
                </w:rPr>
                <w:t>Decoded instructions will only use the computational logic found here to execute instructions.</w:t>
              </w:r>
            </w:ins>
          </w:p>
        </w:tc>
      </w:tr>
    </w:tbl>
    <w:p w14:paraId="3FFDC03B"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680"/>
        <w:gridCol w:w="4680"/>
      </w:tblGrid>
      <w:tr w:rsidR="002270C2" w:rsidRPr="002270C2" w14:paraId="092F4EF8" w14:textId="77777777" w:rsidTr="002270C2">
        <w:trPr>
          <w:tblCellSpacing w:w="0" w:type="dxa"/>
        </w:trPr>
        <w:tc>
          <w:tcPr>
            <w:tcW w:w="2500" w:type="pct"/>
            <w:shd w:val="clear" w:color="auto" w:fill="99CCFF"/>
            <w:hideMark/>
          </w:tcPr>
          <w:p w14:paraId="04C45F5E"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Details</w:t>
            </w:r>
          </w:p>
        </w:tc>
        <w:tc>
          <w:tcPr>
            <w:tcW w:w="2500" w:type="pct"/>
            <w:shd w:val="clear" w:color="auto" w:fill="99CCFF"/>
            <w:hideMark/>
          </w:tcPr>
          <w:p w14:paraId="7C8B5B02"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Description</w:t>
            </w:r>
          </w:p>
        </w:tc>
      </w:tr>
      <w:tr w:rsidR="002270C2" w:rsidRPr="002270C2" w14:paraId="1310981B" w14:textId="77777777" w:rsidTr="002270C2">
        <w:trPr>
          <w:tblCellSpacing w:w="0" w:type="dxa"/>
        </w:trPr>
        <w:tc>
          <w:tcPr>
            <w:tcW w:w="2500" w:type="pct"/>
            <w:hideMark/>
          </w:tcPr>
          <w:p w14:paraId="76F541A7"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Process Name</w:t>
            </w:r>
          </w:p>
        </w:tc>
        <w:tc>
          <w:tcPr>
            <w:tcW w:w="2500" w:type="pct"/>
            <w:hideMark/>
          </w:tcPr>
          <w:p w14:paraId="39E4A166"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User Interface</w:t>
            </w:r>
          </w:p>
        </w:tc>
      </w:tr>
      <w:tr w:rsidR="002270C2" w:rsidRPr="002270C2" w14:paraId="6129AE0F" w14:textId="77777777" w:rsidTr="002270C2">
        <w:trPr>
          <w:tblCellSpacing w:w="0" w:type="dxa"/>
        </w:trPr>
        <w:tc>
          <w:tcPr>
            <w:tcW w:w="2500" w:type="pct"/>
            <w:hideMark/>
          </w:tcPr>
          <w:p w14:paraId="7EA7F34F"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Purpose</w:t>
            </w:r>
          </w:p>
        </w:tc>
        <w:tc>
          <w:tcPr>
            <w:tcW w:w="2500" w:type="pct"/>
            <w:hideMark/>
          </w:tcPr>
          <w:p w14:paraId="0C2E240D"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Allow user to interact with debugger.</w:t>
            </w:r>
          </w:p>
        </w:tc>
      </w:tr>
      <w:tr w:rsidR="002270C2" w:rsidRPr="002270C2" w14:paraId="1B33F5C0" w14:textId="77777777" w:rsidTr="002270C2">
        <w:trPr>
          <w:tblCellSpacing w:w="0" w:type="dxa"/>
        </w:trPr>
        <w:tc>
          <w:tcPr>
            <w:tcW w:w="2500" w:type="pct"/>
            <w:hideMark/>
          </w:tcPr>
          <w:p w14:paraId="17075D27" w14:textId="77777777" w:rsidR="002270C2" w:rsidRPr="002270C2" w:rsidRDefault="002270C2" w:rsidP="002270C2">
            <w:p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Description</w:t>
            </w:r>
          </w:p>
        </w:tc>
        <w:tc>
          <w:tcPr>
            <w:tcW w:w="2500" w:type="pct"/>
            <w:hideMark/>
          </w:tcPr>
          <w:p w14:paraId="108D63A2" w14:textId="6C65DC80" w:rsidR="002270C2" w:rsidRPr="002270C2" w:rsidRDefault="006E12F4" w:rsidP="002270C2">
            <w:pPr>
              <w:spacing w:before="100" w:beforeAutospacing="1" w:after="100" w:afterAutospacing="1" w:line="240" w:lineRule="auto"/>
              <w:rPr>
                <w:rFonts w:ascii="Times New Roman" w:eastAsia="Times New Roman" w:hAnsi="Times New Roman" w:cs="Times New Roman"/>
                <w:sz w:val="24"/>
                <w:szCs w:val="24"/>
              </w:rPr>
            </w:pPr>
            <w:ins w:id="60" w:author="Haley Whitman" w:date="2017-02-20T16:27:00Z">
              <w:r>
                <w:rPr>
                  <w:rFonts w:ascii="Times New Roman" w:eastAsia="Times New Roman" w:hAnsi="Times New Roman" w:cs="Times New Roman"/>
                  <w:sz w:val="24"/>
                  <w:szCs w:val="24"/>
                </w:rPr>
                <w:t xml:space="preserve">Contains the functions to </w:t>
              </w:r>
            </w:ins>
            <w:r w:rsidR="002270C2" w:rsidRPr="002270C2">
              <w:rPr>
                <w:rFonts w:ascii="Times New Roman" w:eastAsia="Times New Roman" w:hAnsi="Times New Roman" w:cs="Times New Roman"/>
                <w:sz w:val="24"/>
                <w:szCs w:val="24"/>
              </w:rPr>
              <w:t>Step, Execute, Step-over, Display of register values, Display of current memory</w:t>
            </w:r>
            <w:ins w:id="61" w:author="Haley Whitman" w:date="2017-02-20T16:28:00Z">
              <w:r>
                <w:rPr>
                  <w:rFonts w:ascii="Times New Roman" w:eastAsia="Times New Roman" w:hAnsi="Times New Roman" w:cs="Times New Roman"/>
                  <w:sz w:val="24"/>
                  <w:szCs w:val="24"/>
                </w:rPr>
                <w:t>, and to write assembly into the processor.</w:t>
              </w:r>
            </w:ins>
            <w:del w:id="62" w:author="Haley Whitman" w:date="2017-02-20T16:28:00Z">
              <w:r w:rsidR="002270C2" w:rsidRPr="002270C2" w:rsidDel="006E12F4">
                <w:rPr>
                  <w:rFonts w:ascii="Times New Roman" w:eastAsia="Times New Roman" w:hAnsi="Times New Roman" w:cs="Times New Roman"/>
                  <w:sz w:val="24"/>
                  <w:szCs w:val="24"/>
                </w:rPr>
                <w:delText>.</w:delText>
              </w:r>
            </w:del>
          </w:p>
        </w:tc>
      </w:tr>
    </w:tbl>
    <w:p w14:paraId="33678D8F" w14:textId="77777777" w:rsidR="002270C2" w:rsidRPr="002270C2" w:rsidRDefault="002270C2" w:rsidP="002270C2">
      <w:pPr>
        <w:spacing w:before="100" w:beforeAutospacing="1" w:after="100" w:afterAutospacing="1" w:line="240" w:lineRule="auto"/>
        <w:outlineLvl w:val="1"/>
        <w:rPr>
          <w:rFonts w:ascii="Times New Roman" w:eastAsia="Times New Roman" w:hAnsi="Times New Roman" w:cs="Times New Roman"/>
          <w:b/>
          <w:bCs/>
          <w:sz w:val="36"/>
          <w:szCs w:val="36"/>
        </w:rPr>
      </w:pPr>
      <w:r w:rsidRPr="002270C2">
        <w:rPr>
          <w:rFonts w:ascii="Times New Roman" w:eastAsia="Times New Roman" w:hAnsi="Times New Roman" w:cs="Times New Roman"/>
          <w:b/>
          <w:bCs/>
          <w:sz w:val="36"/>
          <w:szCs w:val="36"/>
        </w:rPr>
        <w:t>2.3 Use Cases</w:t>
      </w:r>
    </w:p>
    <w:p w14:paraId="26AE7361" w14:textId="77777777" w:rsidR="002270C2" w:rsidRPr="002270C2" w:rsidRDefault="002270C2" w:rsidP="00227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i/>
          <w:iCs/>
          <w:sz w:val="24"/>
          <w:szCs w:val="24"/>
        </w:rPr>
        <w:t>Loader</w:t>
      </w:r>
    </w:p>
    <w:p w14:paraId="0D8D0E35"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Brief Description</w:t>
      </w:r>
    </w:p>
    <w:p w14:paraId="7766C30B"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lastRenderedPageBreak/>
        <w:t>This use case describes how you load 6502 assembly code.</w:t>
      </w:r>
    </w:p>
    <w:p w14:paraId="3C557B40"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Actors</w:t>
      </w:r>
    </w:p>
    <w:p w14:paraId="366622A3"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User</w:t>
      </w:r>
    </w:p>
    <w:p w14:paraId="074B9FA2"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Debugger</w:t>
      </w:r>
    </w:p>
    <w:p w14:paraId="7B37CA36"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Preconditions</w:t>
      </w:r>
    </w:p>
    <w:p w14:paraId="26557AF2"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context must be active.</w:t>
      </w:r>
    </w:p>
    <w:p w14:paraId="385A5D2C"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Basic Flow</w:t>
      </w:r>
    </w:p>
    <w:p w14:paraId="7DB530DB"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presents the user with the option to input their 6502 assembly code.</w:t>
      </w:r>
    </w:p>
    <w:p w14:paraId="2B203387"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user inputs their 6502 assembly code into the debugger.</w:t>
      </w:r>
    </w:p>
    <w:p w14:paraId="0D658029"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Alternative Flow</w:t>
      </w:r>
    </w:p>
    <w:p w14:paraId="09F26EA1"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presents the user with the option to import 6502 assembly code from file.</w:t>
      </w:r>
    </w:p>
    <w:p w14:paraId="60F66453" w14:textId="77777777" w:rsidR="00B74724" w:rsidRDefault="002270C2" w:rsidP="002270C2">
      <w:pPr>
        <w:numPr>
          <w:ilvl w:val="3"/>
          <w:numId w:val="1"/>
        </w:numPr>
        <w:spacing w:before="100" w:beforeAutospacing="1" w:after="100" w:afterAutospacing="1" w:line="240" w:lineRule="auto"/>
        <w:rPr>
          <w:ins w:id="63" w:author="Haley Whitman" w:date="2017-02-20T16:29:00Z"/>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 xml:space="preserve">The user </w:t>
      </w:r>
      <w:ins w:id="64" w:author="Haley Whitman" w:date="2017-02-20T16:29:00Z">
        <w:r w:rsidR="002A053A">
          <w:rPr>
            <w:rFonts w:ascii="Times New Roman" w:eastAsia="Times New Roman" w:hAnsi="Times New Roman" w:cs="Times New Roman"/>
            <w:sz w:val="24"/>
            <w:szCs w:val="24"/>
          </w:rPr>
          <w:t>selects t</w:t>
        </w:r>
        <w:r w:rsidR="00B74724">
          <w:rPr>
            <w:rFonts w:ascii="Times New Roman" w:eastAsia="Times New Roman" w:hAnsi="Times New Roman" w:cs="Times New Roman"/>
            <w:sz w:val="24"/>
            <w:szCs w:val="24"/>
          </w:rPr>
          <w:t>he option to import a file.</w:t>
        </w:r>
      </w:ins>
    </w:p>
    <w:p w14:paraId="52AEFF56" w14:textId="77777777" w:rsidR="00B74724" w:rsidRDefault="00B74724" w:rsidP="002270C2">
      <w:pPr>
        <w:numPr>
          <w:ilvl w:val="3"/>
          <w:numId w:val="1"/>
        </w:numPr>
        <w:spacing w:before="100" w:beforeAutospacing="1" w:after="100" w:afterAutospacing="1" w:line="240" w:lineRule="auto"/>
        <w:rPr>
          <w:ins w:id="65" w:author="Haley Whitman" w:date="2017-02-20T16:30:00Z"/>
          <w:rFonts w:ascii="Times New Roman" w:eastAsia="Times New Roman" w:hAnsi="Times New Roman" w:cs="Times New Roman"/>
          <w:sz w:val="24"/>
          <w:szCs w:val="24"/>
        </w:rPr>
      </w:pPr>
      <w:ins w:id="66" w:author="Haley Whitman" w:date="2017-02-20T16:29:00Z">
        <w:r>
          <w:rPr>
            <w:rFonts w:ascii="Times New Roman" w:eastAsia="Times New Roman" w:hAnsi="Times New Roman" w:cs="Times New Roman"/>
            <w:sz w:val="24"/>
            <w:szCs w:val="24"/>
          </w:rPr>
          <w:t xml:space="preserve">The debugger presents a view of files </w:t>
        </w:r>
      </w:ins>
      <w:ins w:id="67" w:author="Haley Whitman" w:date="2017-02-20T16:30:00Z">
        <w:r>
          <w:rPr>
            <w:rFonts w:ascii="Times New Roman" w:eastAsia="Times New Roman" w:hAnsi="Times New Roman" w:cs="Times New Roman"/>
            <w:sz w:val="24"/>
            <w:szCs w:val="24"/>
          </w:rPr>
          <w:t>from the user’s directory.</w:t>
        </w:r>
      </w:ins>
    </w:p>
    <w:p w14:paraId="31074BB3" w14:textId="3ED96EA8" w:rsidR="00B74724" w:rsidRDefault="00B74724" w:rsidP="002270C2">
      <w:pPr>
        <w:numPr>
          <w:ilvl w:val="3"/>
          <w:numId w:val="1"/>
        </w:numPr>
        <w:spacing w:before="100" w:beforeAutospacing="1" w:after="100" w:afterAutospacing="1" w:line="240" w:lineRule="auto"/>
        <w:rPr>
          <w:ins w:id="68" w:author="Haley Whitman" w:date="2017-02-20T16:30:00Z"/>
          <w:rFonts w:ascii="Times New Roman" w:eastAsia="Times New Roman" w:hAnsi="Times New Roman" w:cs="Times New Roman"/>
          <w:sz w:val="24"/>
          <w:szCs w:val="24"/>
        </w:rPr>
      </w:pPr>
      <w:ins w:id="69" w:author="Haley Whitman" w:date="2017-02-20T16:30:00Z">
        <w:r>
          <w:rPr>
            <w:rFonts w:ascii="Times New Roman" w:eastAsia="Times New Roman" w:hAnsi="Times New Roman" w:cs="Times New Roman"/>
            <w:sz w:val="24"/>
            <w:szCs w:val="24"/>
          </w:rPr>
          <w:t>The user imports their 6502 assembly file.</w:t>
        </w:r>
      </w:ins>
    </w:p>
    <w:p w14:paraId="36770AA8" w14:textId="0EA162E7" w:rsidR="00B74724" w:rsidRDefault="00B74724" w:rsidP="002270C2">
      <w:pPr>
        <w:numPr>
          <w:ilvl w:val="3"/>
          <w:numId w:val="1"/>
        </w:numPr>
        <w:spacing w:before="100" w:beforeAutospacing="1" w:after="100" w:afterAutospacing="1" w:line="240" w:lineRule="auto"/>
        <w:rPr>
          <w:ins w:id="70" w:author="Haley Whitman" w:date="2017-02-20T16:30:00Z"/>
          <w:rFonts w:ascii="Times New Roman" w:eastAsia="Times New Roman" w:hAnsi="Times New Roman" w:cs="Times New Roman"/>
          <w:sz w:val="24"/>
          <w:szCs w:val="24"/>
        </w:rPr>
      </w:pPr>
      <w:ins w:id="71" w:author="Haley Whitman" w:date="2017-02-20T16:30:00Z">
        <w:r>
          <w:rPr>
            <w:rFonts w:ascii="Times New Roman" w:eastAsia="Times New Roman" w:hAnsi="Times New Roman" w:cs="Times New Roman"/>
            <w:sz w:val="24"/>
            <w:szCs w:val="24"/>
          </w:rPr>
          <w:t>GOTO Post Condition</w:t>
        </w:r>
      </w:ins>
    </w:p>
    <w:p w14:paraId="348ABFC6" w14:textId="25916333" w:rsidR="002270C2" w:rsidRPr="002270C2" w:rsidDel="00B74724" w:rsidRDefault="002270C2" w:rsidP="002270C2">
      <w:pPr>
        <w:numPr>
          <w:ilvl w:val="3"/>
          <w:numId w:val="1"/>
        </w:numPr>
        <w:spacing w:before="100" w:beforeAutospacing="1" w:after="100" w:afterAutospacing="1" w:line="240" w:lineRule="auto"/>
        <w:rPr>
          <w:del w:id="72" w:author="Haley Whitman" w:date="2017-02-20T16:30:00Z"/>
          <w:rFonts w:ascii="Times New Roman" w:eastAsia="Times New Roman" w:hAnsi="Times New Roman" w:cs="Times New Roman"/>
          <w:sz w:val="24"/>
          <w:szCs w:val="24"/>
        </w:rPr>
      </w:pPr>
      <w:del w:id="73" w:author="Haley Whitman" w:date="2017-02-20T16:30:00Z">
        <w:r w:rsidRPr="002270C2" w:rsidDel="00B74724">
          <w:rPr>
            <w:rFonts w:ascii="Times New Roman" w:eastAsia="Times New Roman" w:hAnsi="Times New Roman" w:cs="Times New Roman"/>
            <w:sz w:val="24"/>
            <w:szCs w:val="24"/>
          </w:rPr>
          <w:delText>imports their 6502 into the debugger from file.</w:delText>
        </w:r>
      </w:del>
    </w:p>
    <w:p w14:paraId="49EBEBFE" w14:textId="2CF49A8A" w:rsidR="002270C2" w:rsidRPr="002270C2" w:rsidDel="00B74724" w:rsidRDefault="002270C2" w:rsidP="002270C2">
      <w:pPr>
        <w:numPr>
          <w:ilvl w:val="2"/>
          <w:numId w:val="1"/>
        </w:numPr>
        <w:spacing w:before="100" w:beforeAutospacing="1" w:after="100" w:afterAutospacing="1" w:line="240" w:lineRule="auto"/>
        <w:rPr>
          <w:del w:id="74" w:author="Haley Whitman" w:date="2017-02-20T16:30:00Z"/>
          <w:rFonts w:ascii="Times New Roman" w:eastAsia="Times New Roman" w:hAnsi="Times New Roman" w:cs="Times New Roman"/>
          <w:sz w:val="24"/>
          <w:szCs w:val="24"/>
        </w:rPr>
      </w:pPr>
      <w:del w:id="75" w:author="Haley Whitman" w:date="2017-02-20T16:30:00Z">
        <w:r w:rsidRPr="002270C2" w:rsidDel="00B74724">
          <w:rPr>
            <w:rFonts w:ascii="Times New Roman" w:eastAsia="Times New Roman" w:hAnsi="Times New Roman" w:cs="Times New Roman"/>
            <w:sz w:val="24"/>
            <w:szCs w:val="24"/>
          </w:rPr>
          <w:delText>The user exits the debugger.</w:delText>
        </w:r>
      </w:del>
    </w:p>
    <w:p w14:paraId="7AC939AD"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Post Condition</w:t>
      </w:r>
    </w:p>
    <w:p w14:paraId="514BAC19" w14:textId="7F061A39" w:rsidR="008F7DB9" w:rsidRPr="008F7DB9" w:rsidRDefault="002270C2" w:rsidP="008F7DB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 xml:space="preserve">Assembly code loaded </w:t>
      </w:r>
      <w:ins w:id="76" w:author="Haley Whitman" w:date="2017-02-20T16:28:00Z">
        <w:r w:rsidR="002A053A">
          <w:rPr>
            <w:rFonts w:ascii="Times New Roman" w:eastAsia="Times New Roman" w:hAnsi="Times New Roman" w:cs="Times New Roman"/>
            <w:sz w:val="24"/>
            <w:szCs w:val="24"/>
          </w:rPr>
          <w:t>is assembled into the processor, and a</w:t>
        </w:r>
      </w:ins>
      <w:del w:id="77" w:author="Haley Whitman" w:date="2017-02-20T16:28:00Z">
        <w:r w:rsidRPr="002270C2" w:rsidDel="002A053A">
          <w:rPr>
            <w:rFonts w:ascii="Times New Roman" w:eastAsia="Times New Roman" w:hAnsi="Times New Roman" w:cs="Times New Roman"/>
            <w:sz w:val="24"/>
            <w:szCs w:val="24"/>
          </w:rPr>
          <w:delText>into</w:delText>
        </w:r>
      </w:del>
      <w:r w:rsidRPr="002270C2">
        <w:rPr>
          <w:rFonts w:ascii="Times New Roman" w:eastAsia="Times New Roman" w:hAnsi="Times New Roman" w:cs="Times New Roman"/>
          <w:sz w:val="24"/>
          <w:szCs w:val="24"/>
        </w:rPr>
        <w:t xml:space="preserve"> active debugging session</w:t>
      </w:r>
      <w:ins w:id="78" w:author="Haley Whitman" w:date="2017-02-20T16:28:00Z">
        <w:r w:rsidR="002A053A">
          <w:rPr>
            <w:rFonts w:ascii="Times New Roman" w:eastAsia="Times New Roman" w:hAnsi="Times New Roman" w:cs="Times New Roman"/>
            <w:sz w:val="24"/>
            <w:szCs w:val="24"/>
          </w:rPr>
          <w:t xml:space="preserve"> can begin.</w:t>
        </w:r>
      </w:ins>
      <w:del w:id="79" w:author="Haley Whitman" w:date="2017-02-20T16:28:00Z">
        <w:r w:rsidRPr="002270C2" w:rsidDel="002A053A">
          <w:rPr>
            <w:rFonts w:ascii="Times New Roman" w:eastAsia="Times New Roman" w:hAnsi="Times New Roman" w:cs="Times New Roman"/>
            <w:sz w:val="24"/>
            <w:szCs w:val="24"/>
          </w:rPr>
          <w:delText>.</w:delText>
        </w:r>
      </w:del>
    </w:p>
    <w:p w14:paraId="494173F5" w14:textId="4F7D2AC7" w:rsidR="008F7DB9" w:rsidRDefault="008F7DB9" w:rsidP="008F7DB9">
      <w:pPr>
        <w:spacing w:before="100" w:beforeAutospacing="1" w:after="100" w:afterAutospacing="1" w:line="240" w:lineRule="auto"/>
        <w:ind w:left="720"/>
        <w:rPr>
          <w:ins w:id="80" w:author="Haley Whitman" w:date="2017-02-20T16:32:00Z"/>
          <w:rFonts w:ascii="Times New Roman" w:eastAsia="Times New Roman" w:hAnsi="Times New Roman" w:cs="Times New Roman"/>
          <w:sz w:val="24"/>
          <w:szCs w:val="24"/>
        </w:rPr>
        <w:pPrChange w:id="81" w:author="Haley Whitman" w:date="2017-02-20T16:32:00Z">
          <w:pPr>
            <w:numPr>
              <w:numId w:val="1"/>
            </w:numPr>
            <w:tabs>
              <w:tab w:val="num" w:pos="720"/>
            </w:tabs>
            <w:spacing w:before="100" w:beforeAutospacing="1" w:after="100" w:afterAutospacing="1" w:line="240" w:lineRule="auto"/>
            <w:ind w:left="720" w:hanging="360"/>
          </w:pPr>
        </w:pPrChange>
      </w:pPr>
      <w:ins w:id="82" w:author="Haley Whitman" w:date="2017-02-20T16:32:00Z">
        <w:r>
          <w:rPr>
            <w:rFonts w:ascii="Times New Roman" w:eastAsia="Times New Roman" w:hAnsi="Times New Roman" w:cs="Times New Roman"/>
            <w:sz w:val="24"/>
            <w:szCs w:val="24"/>
          </w:rPr>
          <w:t>Do we want to use these definitions?</w:t>
        </w:r>
      </w:ins>
    </w:p>
    <w:p w14:paraId="55C97C20" w14:textId="77777777" w:rsidR="008F7DB9" w:rsidRDefault="008F7DB9" w:rsidP="008F7DB9">
      <w:pPr>
        <w:spacing w:after="0" w:line="240" w:lineRule="auto"/>
        <w:jc w:val="both"/>
        <w:rPr>
          <w:ins w:id="83" w:author="Haley Whitman" w:date="2017-02-20T16:33:00Z"/>
          <w:rFonts w:ascii="Times New Roman" w:eastAsia="Times New Roman" w:hAnsi="Times New Roman" w:cs="Times New Roman"/>
          <w:sz w:val="24"/>
          <w:szCs w:val="24"/>
        </w:rPr>
        <w:pPrChange w:id="84" w:author="Haley Whitman" w:date="2017-02-20T16:33:00Z">
          <w:pPr>
            <w:spacing w:after="0" w:line="240" w:lineRule="auto"/>
          </w:pPr>
        </w:pPrChange>
      </w:pPr>
      <w:ins w:id="85" w:author="Haley Whitman" w:date="2017-02-20T16:32:00Z">
        <w:r>
          <w:rPr>
            <w:rFonts w:ascii="Times New Roman" w:eastAsia="Times New Roman" w:hAnsi="Symbol" w:cs="Times New Roman"/>
            <w:sz w:val="24"/>
            <w:szCs w:val="24"/>
          </w:rPr>
          <w:tab/>
        </w:r>
        <w:r w:rsidRPr="008F7DB9">
          <w:rPr>
            <w:rFonts w:ascii="Times New Roman" w:eastAsia="Times New Roman" w:hAnsi="Symbol" w:cs="Times New Roman"/>
            <w:sz w:val="24"/>
            <w:szCs w:val="24"/>
          </w:rPr>
          <w:t></w:t>
        </w:r>
        <w:r w:rsidRPr="008F7DB9">
          <w:rPr>
            <w:rFonts w:ascii="Times New Roman" w:eastAsia="Times New Roman" w:hAnsi="Times New Roman" w:cs="Times New Roman"/>
            <w:sz w:val="24"/>
            <w:szCs w:val="24"/>
          </w:rPr>
          <w:t xml:space="preserve">  (</w:t>
        </w:r>
        <w:r w:rsidRPr="008F7DB9">
          <w:rPr>
            <w:rFonts w:ascii="Times New Roman" w:eastAsia="Times New Roman" w:hAnsi="Times New Roman" w:cs="Times New Roman"/>
            <w:i/>
            <w:iCs/>
            <w:sz w:val="24"/>
            <w:szCs w:val="24"/>
          </w:rPr>
          <w:t>Step Into</w:t>
        </w:r>
        <w:r>
          <w:rPr>
            <w:rFonts w:ascii="Times New Roman" w:eastAsia="Times New Roman" w:hAnsi="Times New Roman" w:cs="Times New Roman"/>
            <w:i/>
            <w:iCs/>
            <w:sz w:val="24"/>
            <w:szCs w:val="24"/>
          </w:rPr>
          <w:t xml:space="preserve"> or Step</w:t>
        </w:r>
        <w:r w:rsidRPr="008F7DB9">
          <w:rPr>
            <w:rFonts w:ascii="Times New Roman" w:eastAsia="Times New Roman" w:hAnsi="Times New Roman" w:cs="Times New Roman"/>
            <w:sz w:val="24"/>
            <w:szCs w:val="24"/>
          </w:rPr>
          <w:t xml:space="preserve">) A method is about to be invoked, and you want to debug into the code </w:t>
        </w:r>
      </w:ins>
    </w:p>
    <w:p w14:paraId="2099040F" w14:textId="454DCCCD" w:rsidR="008F7DB9" w:rsidRPr="008F7DB9" w:rsidRDefault="008F7DB9" w:rsidP="008F7DB9">
      <w:pPr>
        <w:spacing w:after="0" w:line="240" w:lineRule="auto"/>
        <w:jc w:val="both"/>
        <w:rPr>
          <w:ins w:id="86" w:author="Haley Whitman" w:date="2017-02-20T16:32:00Z"/>
          <w:rFonts w:ascii="Times New Roman" w:eastAsia="Times New Roman" w:hAnsi="Times New Roman" w:cs="Times New Roman"/>
          <w:sz w:val="24"/>
          <w:szCs w:val="24"/>
        </w:rPr>
        <w:pPrChange w:id="87" w:author="Haley Whitman" w:date="2017-02-20T16:33:00Z">
          <w:pPr>
            <w:spacing w:after="0" w:line="240" w:lineRule="auto"/>
          </w:pPr>
        </w:pPrChange>
      </w:pPr>
      <w:ins w:id="88" w:author="Haley Whitman" w:date="2017-02-20T16:33:00Z">
        <w:r>
          <w:rPr>
            <w:rFonts w:ascii="Times New Roman" w:eastAsia="Times New Roman" w:hAnsi="Times New Roman" w:cs="Times New Roman"/>
            <w:sz w:val="24"/>
            <w:szCs w:val="24"/>
          </w:rPr>
          <w:tab/>
        </w:r>
      </w:ins>
      <w:ins w:id="89" w:author="Haley Whitman" w:date="2017-02-20T16:32:00Z">
        <w:r w:rsidRPr="008F7DB9">
          <w:rPr>
            <w:rFonts w:ascii="Times New Roman" w:eastAsia="Times New Roman" w:hAnsi="Times New Roman" w:cs="Times New Roman"/>
            <w:sz w:val="24"/>
            <w:szCs w:val="24"/>
          </w:rPr>
          <w:t xml:space="preserve">of </w:t>
        </w:r>
      </w:ins>
      <w:ins w:id="90" w:author="Haley Whitman" w:date="2017-02-20T16:33:00Z">
        <w:r>
          <w:rPr>
            <w:rFonts w:ascii="Times New Roman" w:eastAsia="Times New Roman" w:hAnsi="Times New Roman" w:cs="Times New Roman"/>
            <w:sz w:val="24"/>
            <w:szCs w:val="24"/>
          </w:rPr>
          <w:t>t</w:t>
        </w:r>
      </w:ins>
      <w:ins w:id="91" w:author="Haley Whitman" w:date="2017-02-20T16:32:00Z">
        <w:r w:rsidRPr="008F7DB9">
          <w:rPr>
            <w:rFonts w:ascii="Times New Roman" w:eastAsia="Times New Roman" w:hAnsi="Times New Roman" w:cs="Times New Roman"/>
            <w:sz w:val="24"/>
            <w:szCs w:val="24"/>
          </w:rPr>
          <w:t>hat method, so the next step is to go into that method and continue debugging step-by-</w:t>
        </w:r>
      </w:ins>
      <w:ins w:id="92" w:author="Haley Whitman" w:date="2017-02-20T16:33:00Z">
        <w:r>
          <w:rPr>
            <w:rFonts w:ascii="Times New Roman" w:eastAsia="Times New Roman" w:hAnsi="Times New Roman" w:cs="Times New Roman"/>
            <w:sz w:val="24"/>
            <w:szCs w:val="24"/>
          </w:rPr>
          <w:tab/>
        </w:r>
      </w:ins>
      <w:ins w:id="93" w:author="Haley Whitman" w:date="2017-02-20T16:32:00Z">
        <w:r w:rsidRPr="008F7DB9">
          <w:rPr>
            <w:rFonts w:ascii="Times New Roman" w:eastAsia="Times New Roman" w:hAnsi="Times New Roman" w:cs="Times New Roman"/>
            <w:sz w:val="24"/>
            <w:szCs w:val="24"/>
          </w:rPr>
          <w:t xml:space="preserve">step. </w:t>
        </w:r>
      </w:ins>
    </w:p>
    <w:p w14:paraId="0FDEFD1F" w14:textId="293D6C2C" w:rsidR="008F7DB9" w:rsidRPr="008F7DB9" w:rsidRDefault="008F7DB9" w:rsidP="008F7DB9">
      <w:pPr>
        <w:spacing w:before="100" w:beforeAutospacing="1" w:after="100" w:afterAutospacing="1" w:line="240" w:lineRule="auto"/>
        <w:ind w:left="720"/>
        <w:jc w:val="both"/>
        <w:rPr>
          <w:ins w:id="94" w:author="Haley Whitman" w:date="2017-02-20T16:32:00Z"/>
          <w:rFonts w:ascii="Times New Roman" w:eastAsia="Times New Roman" w:hAnsi="Times New Roman" w:cs="Times New Roman"/>
          <w:sz w:val="24"/>
          <w:szCs w:val="24"/>
          <w:rPrChange w:id="95" w:author="Haley Whitman" w:date="2017-02-20T16:32:00Z">
            <w:rPr>
              <w:ins w:id="96" w:author="Haley Whitman" w:date="2017-02-20T16:32:00Z"/>
              <w:rFonts w:ascii="Times New Roman" w:eastAsia="Times New Roman" w:hAnsi="Times New Roman" w:cs="Times New Roman"/>
              <w:i/>
              <w:iCs/>
              <w:sz w:val="24"/>
              <w:szCs w:val="24"/>
            </w:rPr>
          </w:rPrChange>
        </w:rPr>
        <w:pPrChange w:id="97" w:author="Haley Whitman" w:date="2017-02-20T16:33:00Z">
          <w:pPr>
            <w:numPr>
              <w:numId w:val="1"/>
            </w:numPr>
            <w:tabs>
              <w:tab w:val="num" w:pos="720"/>
            </w:tabs>
            <w:spacing w:before="100" w:beforeAutospacing="1" w:after="100" w:afterAutospacing="1" w:line="240" w:lineRule="auto"/>
            <w:ind w:left="720" w:hanging="360"/>
          </w:pPr>
        </w:pPrChange>
      </w:pPr>
      <w:ins w:id="98" w:author="Haley Whitman" w:date="2017-02-20T16:32:00Z">
        <w:r w:rsidRPr="008F7DB9">
          <w:rPr>
            <w:rFonts w:ascii="Times New Roman" w:eastAsia="Times New Roman" w:hAnsi="Symbol" w:cs="Times New Roman"/>
            <w:sz w:val="24"/>
            <w:szCs w:val="24"/>
          </w:rPr>
          <w:t></w:t>
        </w:r>
        <w:r w:rsidRPr="008F7DB9">
          <w:rPr>
            <w:rFonts w:ascii="Times New Roman" w:eastAsia="Times New Roman" w:hAnsi="Times New Roman" w:cs="Times New Roman"/>
            <w:sz w:val="24"/>
            <w:szCs w:val="24"/>
          </w:rPr>
          <w:t xml:space="preserve">  (</w:t>
        </w:r>
        <w:r w:rsidRPr="008F7DB9">
          <w:rPr>
            <w:rFonts w:ascii="Times New Roman" w:eastAsia="Times New Roman" w:hAnsi="Times New Roman" w:cs="Times New Roman"/>
            <w:i/>
            <w:iCs/>
            <w:sz w:val="24"/>
            <w:szCs w:val="24"/>
          </w:rPr>
          <w:t>Step Over</w:t>
        </w:r>
        <w:r w:rsidRPr="008F7DB9">
          <w:rPr>
            <w:rFonts w:ascii="Times New Roman" w:eastAsia="Times New Roman" w:hAnsi="Times New Roman" w:cs="Times New Roman"/>
            <w:sz w:val="24"/>
            <w:szCs w:val="24"/>
          </w:rPr>
          <w:t>) A method is about to be invoked, but you're not interested in debugging this particular invocation, so you want the debugger to execute that method completely as one entire step.</w:t>
        </w:r>
      </w:ins>
    </w:p>
    <w:p w14:paraId="39D3282B" w14:textId="282908C0" w:rsidR="002270C2" w:rsidRPr="002270C2" w:rsidRDefault="002270C2" w:rsidP="00227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i/>
          <w:iCs/>
          <w:sz w:val="24"/>
          <w:szCs w:val="24"/>
        </w:rPr>
        <w:t>Step Function</w:t>
      </w:r>
    </w:p>
    <w:p w14:paraId="74B8C765"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Brief Description</w:t>
      </w:r>
    </w:p>
    <w:p w14:paraId="6FC65C5C"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This use case describes how you step through the loaded 6502 assembly code.</w:t>
      </w:r>
    </w:p>
    <w:p w14:paraId="27D21A34"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Actors</w:t>
      </w:r>
    </w:p>
    <w:p w14:paraId="4243FC35"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User</w:t>
      </w:r>
    </w:p>
    <w:p w14:paraId="452F4363"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Debugger</w:t>
      </w:r>
    </w:p>
    <w:p w14:paraId="41390767"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Preconditions</w:t>
      </w:r>
    </w:p>
    <w:p w14:paraId="43DDDD79"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context must be active and 6502 assembly code must be loaded into the debugger.</w:t>
      </w:r>
    </w:p>
    <w:p w14:paraId="318649BE"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Basic Flow</w:t>
      </w:r>
    </w:p>
    <w:p w14:paraId="07C7CF40"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presents the user with an option to step into the loaded 6502 assembly code.</w:t>
      </w:r>
    </w:p>
    <w:p w14:paraId="176679D5"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lastRenderedPageBreak/>
        <w:t>The user activates the step option.</w:t>
      </w:r>
    </w:p>
    <w:p w14:paraId="515CA0F7"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Alternative Flow</w:t>
      </w:r>
    </w:p>
    <w:p w14:paraId="69981399" w14:textId="0CD8C724" w:rsidR="002270C2" w:rsidRDefault="002270C2" w:rsidP="002270C2">
      <w:pPr>
        <w:numPr>
          <w:ilvl w:val="2"/>
          <w:numId w:val="1"/>
        </w:numPr>
        <w:spacing w:before="100" w:beforeAutospacing="1" w:after="100" w:afterAutospacing="1" w:line="240" w:lineRule="auto"/>
        <w:rPr>
          <w:ins w:id="99" w:author="Haley Whitman" w:date="2017-02-20T16:37:00Z"/>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user exits the debugger.</w:t>
      </w:r>
      <w:ins w:id="100" w:author="Haley Whitman" w:date="2017-02-20T16:37:00Z">
        <w:r w:rsidR="0007438D" w:rsidRPr="0007438D">
          <w:rPr>
            <w:rFonts w:ascii="Times New Roman" w:eastAsia="Times New Roman" w:hAnsi="Times New Roman" w:cs="Times New Roman"/>
            <w:sz w:val="24"/>
            <w:szCs w:val="24"/>
          </w:rPr>
          <w:t xml:space="preserve"> </w:t>
        </w:r>
        <w:r w:rsidR="0007438D">
          <w:rPr>
            <w:rFonts w:ascii="Times New Roman" w:eastAsia="Times New Roman" w:hAnsi="Times New Roman" w:cs="Times New Roman"/>
            <w:sz w:val="24"/>
            <w:szCs w:val="24"/>
          </w:rPr>
          <w:t>(I think this has to be explained more,</w:t>
        </w:r>
        <w:r w:rsidR="0007438D">
          <w:rPr>
            <w:rFonts w:ascii="Times New Roman" w:eastAsia="Times New Roman" w:hAnsi="Times New Roman" w:cs="Times New Roman"/>
            <w:sz w:val="24"/>
            <w:szCs w:val="24"/>
          </w:rPr>
          <w:t xml:space="preserve"> as well as the ones below with this alt. flow, as this option is never presented, and the post condition is still unkown.)</w:t>
        </w:r>
      </w:ins>
    </w:p>
    <w:p w14:paraId="735C7768" w14:textId="5AAAF709" w:rsidR="0007438D" w:rsidRPr="002270C2" w:rsidRDefault="0007438D"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ins w:id="101" w:author="Haley Whitman" w:date="2017-02-20T16:37:00Z">
        <w:r>
          <w:rPr>
            <w:rFonts w:ascii="Times New Roman" w:eastAsia="Times New Roman" w:hAnsi="Times New Roman" w:cs="Times New Roman"/>
            <w:sz w:val="24"/>
            <w:szCs w:val="24"/>
          </w:rPr>
          <w:t>Undo for an alternative flow &amp; functionalit</w:t>
        </w:r>
      </w:ins>
      <w:ins w:id="102" w:author="Haley Whitman" w:date="2017-02-20T16:38:00Z">
        <w:r>
          <w:rPr>
            <w:rFonts w:ascii="Times New Roman" w:eastAsia="Times New Roman" w:hAnsi="Times New Roman" w:cs="Times New Roman"/>
            <w:sz w:val="24"/>
            <w:szCs w:val="24"/>
          </w:rPr>
          <w:t>y</w:t>
        </w:r>
      </w:ins>
      <w:bookmarkStart w:id="103" w:name="_GoBack"/>
      <w:bookmarkEnd w:id="103"/>
      <w:ins w:id="104" w:author="Haley Whitman" w:date="2017-02-20T16:37:00Z">
        <w:r>
          <w:rPr>
            <w:rFonts w:ascii="Times New Roman" w:eastAsia="Times New Roman" w:hAnsi="Times New Roman" w:cs="Times New Roman"/>
            <w:sz w:val="24"/>
            <w:szCs w:val="24"/>
          </w:rPr>
          <w:t>?</w:t>
        </w:r>
      </w:ins>
    </w:p>
    <w:p w14:paraId="0A34B5B1"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Post Condition</w:t>
      </w:r>
    </w:p>
    <w:p w14:paraId="232B0A5D" w14:textId="77777777" w:rsidR="002270C2" w:rsidRPr="002270C2" w:rsidRDefault="002270C2" w:rsidP="002270C2">
      <w:pPr>
        <w:numPr>
          <w:ilvl w:val="2"/>
          <w:numId w:val="1"/>
        </w:numPr>
        <w:spacing w:before="100" w:beforeAutospacing="1" w:after="240"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will step into the next line of code, displaying (if any) memory loaded and register values (if any) as a result of code execution. This action increments the program counter (marker for last executed line of 6502 assembly code) allowing the program (loaded 6502 assembly code) to continue onto the next step iteration.</w:t>
      </w:r>
    </w:p>
    <w:p w14:paraId="45395B11" w14:textId="77777777" w:rsidR="002270C2" w:rsidRPr="002270C2" w:rsidRDefault="002270C2" w:rsidP="00227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i/>
          <w:iCs/>
          <w:sz w:val="24"/>
          <w:szCs w:val="24"/>
        </w:rPr>
        <w:t>Step-Over Function</w:t>
      </w:r>
    </w:p>
    <w:p w14:paraId="44676761"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Brief Description</w:t>
      </w:r>
    </w:p>
    <w:p w14:paraId="4DF5C3A9"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This use case describes how you step over the loaded 6502 assembly code for debugging.</w:t>
      </w:r>
    </w:p>
    <w:p w14:paraId="686018E9"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Actors</w:t>
      </w:r>
    </w:p>
    <w:p w14:paraId="49A89FC6"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User</w:t>
      </w:r>
    </w:p>
    <w:p w14:paraId="650655CE"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Debugger</w:t>
      </w:r>
    </w:p>
    <w:p w14:paraId="3F16A8BC"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Preconditions</w:t>
      </w:r>
    </w:p>
    <w:p w14:paraId="63541986"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context must be active and 6502 assembly code must be loaded into the debugger.</w:t>
      </w:r>
    </w:p>
    <w:p w14:paraId="2C6412BB"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Basic Flow</w:t>
      </w:r>
    </w:p>
    <w:p w14:paraId="162F5CBD"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presents the user with an option to step over a line of 6502 assembly code.</w:t>
      </w:r>
    </w:p>
    <w:p w14:paraId="3205791B"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user activates the step over option.</w:t>
      </w:r>
    </w:p>
    <w:p w14:paraId="1703CE5D"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Alternative Flow</w:t>
      </w:r>
    </w:p>
    <w:p w14:paraId="08107931"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user exits the debugger.</w:t>
      </w:r>
    </w:p>
    <w:p w14:paraId="7B05F123"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Post Condition</w:t>
      </w:r>
    </w:p>
    <w:p w14:paraId="2E00CF97" w14:textId="77777777" w:rsidR="002270C2" w:rsidRPr="002270C2" w:rsidRDefault="002270C2" w:rsidP="002270C2">
      <w:pPr>
        <w:numPr>
          <w:ilvl w:val="2"/>
          <w:numId w:val="1"/>
        </w:numPr>
        <w:spacing w:before="100" w:beforeAutospacing="1" w:after="240"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will step over the next line of code; not performing any action. The program counter remains at the last non executed line of code until a step action or execute call is made.</w:t>
      </w:r>
    </w:p>
    <w:p w14:paraId="7028A1B4" w14:textId="77777777" w:rsidR="002270C2" w:rsidRPr="002270C2" w:rsidRDefault="002270C2" w:rsidP="00227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i/>
          <w:iCs/>
          <w:sz w:val="24"/>
          <w:szCs w:val="24"/>
        </w:rPr>
        <w:t>Execute Function</w:t>
      </w:r>
    </w:p>
    <w:p w14:paraId="61D06C07"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Brief Description</w:t>
      </w:r>
    </w:p>
    <w:p w14:paraId="13CD2947"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This use case describes how you execute all of your loaded 6502 assembly code for debugging.</w:t>
      </w:r>
    </w:p>
    <w:p w14:paraId="40B54F60"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Actors</w:t>
      </w:r>
    </w:p>
    <w:p w14:paraId="06B2F3C4"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User</w:t>
      </w:r>
    </w:p>
    <w:p w14:paraId="1A3E4A2C"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Debugger</w:t>
      </w:r>
    </w:p>
    <w:p w14:paraId="62B034A7"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Preconditions</w:t>
      </w:r>
    </w:p>
    <w:p w14:paraId="1CE0CD20"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context must be active and 6502 assembly code must be loaded into the debugger.</w:t>
      </w:r>
    </w:p>
    <w:p w14:paraId="772A1206"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Basic Flow</w:t>
      </w:r>
    </w:p>
    <w:p w14:paraId="2402625F"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presents the user with the option to execute the loaded 6502 assembly code.</w:t>
      </w:r>
    </w:p>
    <w:p w14:paraId="0A84A976"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lastRenderedPageBreak/>
        <w:t>The user activates the execute option.</w:t>
      </w:r>
    </w:p>
    <w:p w14:paraId="1E65CA44"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Alternative Flow</w:t>
      </w:r>
    </w:p>
    <w:p w14:paraId="3A1FB25C" w14:textId="334AB996" w:rsidR="0007438D" w:rsidRPr="0007438D" w:rsidRDefault="002270C2" w:rsidP="0007438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user exits the debugger.</w:t>
      </w:r>
      <w:ins w:id="105" w:author="Haley Whitman" w:date="2017-02-20T16:37:00Z">
        <w:r w:rsidR="0007438D">
          <w:rPr>
            <w:rFonts w:ascii="Times New Roman" w:eastAsia="Times New Roman" w:hAnsi="Times New Roman" w:cs="Times New Roman"/>
            <w:sz w:val="24"/>
            <w:szCs w:val="24"/>
          </w:rPr>
          <w:t xml:space="preserve"> </w:t>
        </w:r>
      </w:ins>
    </w:p>
    <w:p w14:paraId="174C2AB5" w14:textId="77777777" w:rsidR="002270C2" w:rsidRPr="002270C2" w:rsidRDefault="002270C2" w:rsidP="002270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b/>
          <w:bCs/>
          <w:sz w:val="24"/>
          <w:szCs w:val="24"/>
        </w:rPr>
        <w:t>Post Condition</w:t>
      </w:r>
    </w:p>
    <w:p w14:paraId="600F183A" w14:textId="77777777" w:rsidR="002270C2" w:rsidRPr="002270C2" w:rsidRDefault="002270C2" w:rsidP="002270C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270C2">
        <w:rPr>
          <w:rFonts w:ascii="Times New Roman" w:eastAsia="Times New Roman" w:hAnsi="Times New Roman" w:cs="Times New Roman"/>
          <w:sz w:val="24"/>
          <w:szCs w:val="24"/>
        </w:rPr>
        <w:t>The debugger will execute the 6502 assembly code that has been loaded.</w:t>
      </w:r>
    </w:p>
    <w:p w14:paraId="3E2144EF" w14:textId="77777777" w:rsidR="002270C2" w:rsidRPr="002270C2" w:rsidRDefault="002270C2" w:rsidP="002270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70C2">
        <w:rPr>
          <w:rFonts w:ascii="Times New Roman" w:eastAsia="Times New Roman" w:hAnsi="Times New Roman" w:cs="Times New Roman"/>
          <w:b/>
          <w:bCs/>
          <w:kern w:val="36"/>
          <w:sz w:val="48"/>
          <w:szCs w:val="48"/>
        </w:rPr>
        <w:t>3 Behavioral Requirements</w:t>
      </w:r>
    </w:p>
    <w:p w14:paraId="1D5E52D4" w14:textId="77777777" w:rsidR="002270C2" w:rsidRPr="002270C2" w:rsidRDefault="002270C2" w:rsidP="002270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70C2">
        <w:rPr>
          <w:rFonts w:ascii="Times New Roman" w:eastAsia="Times New Roman" w:hAnsi="Times New Roman" w:cs="Times New Roman"/>
          <w:b/>
          <w:bCs/>
          <w:kern w:val="36"/>
          <w:sz w:val="48"/>
          <w:szCs w:val="48"/>
        </w:rPr>
        <w:t>4 Quality Requirements</w:t>
      </w:r>
    </w:p>
    <w:p w14:paraId="469C45DD" w14:textId="77777777" w:rsidR="00657150" w:rsidRDefault="00657150"/>
    <w:sectPr w:rsidR="006571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 w:author="Haley Whitman" w:date="2017-02-20T16:24:00Z" w:initials="HW">
    <w:p w14:paraId="4AF49000" w14:textId="77777777" w:rsidR="00B72486" w:rsidRDefault="00B72486">
      <w:pPr>
        <w:pStyle w:val="CommentText"/>
      </w:pPr>
      <w:r>
        <w:rPr>
          <w:rStyle w:val="CommentReference"/>
        </w:rPr>
        <w:annotationRef/>
      </w:r>
      <w:r>
        <w:t>We don’t have state right now, but we could change this into required for loading instructions into RAM and allowing the user to reference other memory in their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90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F2B5D"/>
    <w:multiLevelType w:val="multilevel"/>
    <w:tmpl w:val="9E141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 Whitman">
    <w15:presenceInfo w15:providerId="Windows Live" w15:userId="a578b41e5e155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C2"/>
    <w:rsid w:val="00057B64"/>
    <w:rsid w:val="0007438D"/>
    <w:rsid w:val="002270C2"/>
    <w:rsid w:val="002A053A"/>
    <w:rsid w:val="006120E5"/>
    <w:rsid w:val="00657150"/>
    <w:rsid w:val="006E12F4"/>
    <w:rsid w:val="008F7DB9"/>
    <w:rsid w:val="009F5C8B"/>
    <w:rsid w:val="00A90C17"/>
    <w:rsid w:val="00B72486"/>
    <w:rsid w:val="00B74724"/>
    <w:rsid w:val="00C52781"/>
    <w:rsid w:val="00ED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DF54"/>
  <w15:chartTrackingRefBased/>
  <w15:docId w15:val="{FFF184CC-A4F2-47E2-926A-31015CEB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270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0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0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70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0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C17"/>
    <w:rPr>
      <w:rFonts w:ascii="Segoe UI" w:hAnsi="Segoe UI" w:cs="Segoe UI"/>
      <w:sz w:val="18"/>
      <w:szCs w:val="18"/>
    </w:rPr>
  </w:style>
  <w:style w:type="character" w:styleId="CommentReference">
    <w:name w:val="annotation reference"/>
    <w:basedOn w:val="DefaultParagraphFont"/>
    <w:uiPriority w:val="99"/>
    <w:semiHidden/>
    <w:unhideWhenUsed/>
    <w:rsid w:val="00B72486"/>
    <w:rPr>
      <w:sz w:val="16"/>
      <w:szCs w:val="16"/>
    </w:rPr>
  </w:style>
  <w:style w:type="paragraph" w:styleId="CommentText">
    <w:name w:val="annotation text"/>
    <w:basedOn w:val="Normal"/>
    <w:link w:val="CommentTextChar"/>
    <w:uiPriority w:val="99"/>
    <w:semiHidden/>
    <w:unhideWhenUsed/>
    <w:rsid w:val="00B72486"/>
    <w:pPr>
      <w:spacing w:line="240" w:lineRule="auto"/>
    </w:pPr>
    <w:rPr>
      <w:sz w:val="20"/>
      <w:szCs w:val="20"/>
    </w:rPr>
  </w:style>
  <w:style w:type="character" w:customStyle="1" w:styleId="CommentTextChar">
    <w:name w:val="Comment Text Char"/>
    <w:basedOn w:val="DefaultParagraphFont"/>
    <w:link w:val="CommentText"/>
    <w:uiPriority w:val="99"/>
    <w:semiHidden/>
    <w:rsid w:val="00B72486"/>
    <w:rPr>
      <w:sz w:val="20"/>
      <w:szCs w:val="20"/>
    </w:rPr>
  </w:style>
  <w:style w:type="paragraph" w:styleId="CommentSubject">
    <w:name w:val="annotation subject"/>
    <w:basedOn w:val="CommentText"/>
    <w:next w:val="CommentText"/>
    <w:link w:val="CommentSubjectChar"/>
    <w:uiPriority w:val="99"/>
    <w:semiHidden/>
    <w:unhideWhenUsed/>
    <w:rsid w:val="00B72486"/>
    <w:rPr>
      <w:b/>
      <w:bCs/>
    </w:rPr>
  </w:style>
  <w:style w:type="character" w:customStyle="1" w:styleId="CommentSubjectChar">
    <w:name w:val="Comment Subject Char"/>
    <w:basedOn w:val="CommentTextChar"/>
    <w:link w:val="CommentSubject"/>
    <w:uiPriority w:val="99"/>
    <w:semiHidden/>
    <w:rsid w:val="00B72486"/>
    <w:rPr>
      <w:b/>
      <w:bCs/>
      <w:sz w:val="20"/>
      <w:szCs w:val="20"/>
    </w:rPr>
  </w:style>
  <w:style w:type="character" w:styleId="Emphasis">
    <w:name w:val="Emphasis"/>
    <w:basedOn w:val="DefaultParagraphFont"/>
    <w:uiPriority w:val="20"/>
    <w:qFormat/>
    <w:rsid w:val="008F7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737898">
      <w:bodyDiv w:val="1"/>
      <w:marLeft w:val="0"/>
      <w:marRight w:val="0"/>
      <w:marTop w:val="0"/>
      <w:marBottom w:val="0"/>
      <w:divBdr>
        <w:top w:val="none" w:sz="0" w:space="0" w:color="auto"/>
        <w:left w:val="none" w:sz="0" w:space="0" w:color="auto"/>
        <w:bottom w:val="none" w:sz="0" w:space="0" w:color="auto"/>
        <w:right w:val="none" w:sz="0" w:space="0" w:color="auto"/>
      </w:divBdr>
    </w:div>
    <w:div w:id="109408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Whitman</dc:creator>
  <cp:keywords/>
  <dc:description/>
  <cp:lastModifiedBy>Haley Whitman</cp:lastModifiedBy>
  <cp:revision>10</cp:revision>
  <dcterms:created xsi:type="dcterms:W3CDTF">2017-02-20T23:57:00Z</dcterms:created>
  <dcterms:modified xsi:type="dcterms:W3CDTF">2017-02-21T00:38:00Z</dcterms:modified>
</cp:coreProperties>
</file>