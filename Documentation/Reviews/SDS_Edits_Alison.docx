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A2CDE" w14:textId="77777777" w:rsidR="00702F53" w:rsidRPr="00702F53" w:rsidRDefault="00702F53" w:rsidP="00702F53">
      <w:pPr>
        <w:outlineLvl w:val="0"/>
        <w:rPr>
          <w:rFonts w:ascii="Helvetica Neue" w:eastAsia="Times New Roman" w:hAnsi="Helvetica Neue" w:cs="Times New Roman"/>
          <w:b/>
          <w:bCs/>
          <w:color w:val="222222"/>
          <w:spacing w:val="-15"/>
          <w:kern w:val="36"/>
          <w:sz w:val="45"/>
          <w:szCs w:val="45"/>
          <w:lang w:val="en-US"/>
        </w:rPr>
      </w:pPr>
      <w:r w:rsidRPr="00702F53">
        <w:rPr>
          <w:rFonts w:ascii="Helvetica Neue" w:eastAsia="Times New Roman" w:hAnsi="Helvetica Neue" w:cs="Times New Roman"/>
          <w:b/>
          <w:bCs/>
          <w:color w:val="222222"/>
          <w:spacing w:val="-15"/>
          <w:kern w:val="36"/>
          <w:sz w:val="45"/>
          <w:szCs w:val="45"/>
          <w:lang w:val="en-US"/>
        </w:rPr>
        <w:t>1 Introduction</w:t>
      </w:r>
    </w:p>
    <w:p w14:paraId="7F880727"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1.1 Intended Audience</w:t>
      </w:r>
    </w:p>
    <w:p w14:paraId="20876073"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 xml:space="preserve">The following document covers all functionality of the 6502 </w:t>
      </w:r>
      <w:proofErr w:type="gramStart"/>
      <w:r w:rsidRPr="00702F53">
        <w:rPr>
          <w:rFonts w:ascii="Helvetica Neue" w:hAnsi="Helvetica Neue" w:cs="Times New Roman"/>
          <w:color w:val="222222"/>
          <w:sz w:val="23"/>
          <w:szCs w:val="23"/>
          <w:lang w:val="en-US"/>
        </w:rPr>
        <w:t>debugger</w:t>
      </w:r>
      <w:proofErr w:type="gramEnd"/>
      <w:r w:rsidRPr="00702F53">
        <w:rPr>
          <w:rFonts w:ascii="Helvetica Neue" w:hAnsi="Helvetica Neue" w:cs="Times New Roman"/>
          <w:color w:val="222222"/>
          <w:sz w:val="23"/>
          <w:szCs w:val="23"/>
          <w:lang w:val="en-US"/>
        </w:rPr>
        <w:t xml:space="preserve"> and how each piece relates. This document is intended for programmers, team managers, and quality assurance on the developing team to ensure that the code is running to this specification.</w:t>
      </w:r>
    </w:p>
    <w:p w14:paraId="048BEA3B"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1.2 How to Use this Document</w:t>
      </w:r>
    </w:p>
    <w:p w14:paraId="06A593BB"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 xml:space="preserve">This document is intended to help organize all modules, classes, and functions found in the 6502 </w:t>
      </w:r>
      <w:proofErr w:type="gramStart"/>
      <w:r w:rsidRPr="00702F53">
        <w:rPr>
          <w:rFonts w:ascii="Helvetica Neue" w:hAnsi="Helvetica Neue" w:cs="Times New Roman"/>
          <w:color w:val="222222"/>
          <w:sz w:val="23"/>
          <w:szCs w:val="23"/>
          <w:lang w:val="en-US"/>
        </w:rPr>
        <w:t>debugger</w:t>
      </w:r>
      <w:proofErr w:type="gramEnd"/>
      <w:r w:rsidRPr="00702F53">
        <w:rPr>
          <w:rFonts w:ascii="Helvetica Neue" w:hAnsi="Helvetica Neue" w:cs="Times New Roman"/>
          <w:color w:val="222222"/>
          <w:sz w:val="23"/>
          <w:szCs w:val="23"/>
          <w:lang w:val="en-US"/>
        </w:rPr>
        <w:t>. It is meant to help all team members design their components to this specification, as well as having a straightforward method of analyzing interactions between different components. Reasoning for why design choices have been made are found at the end of the document.</w:t>
      </w:r>
    </w:p>
    <w:p w14:paraId="19212C8D" w14:textId="77777777" w:rsidR="00702F53" w:rsidRPr="00702F53" w:rsidRDefault="00702F53" w:rsidP="00702F53">
      <w:pPr>
        <w:outlineLvl w:val="0"/>
        <w:rPr>
          <w:rFonts w:ascii="Helvetica Neue" w:eastAsia="Times New Roman" w:hAnsi="Helvetica Neue" w:cs="Times New Roman"/>
          <w:b/>
          <w:bCs/>
          <w:color w:val="222222"/>
          <w:spacing w:val="-15"/>
          <w:kern w:val="36"/>
          <w:sz w:val="45"/>
          <w:szCs w:val="45"/>
          <w:lang w:val="en-US"/>
        </w:rPr>
      </w:pPr>
      <w:r w:rsidRPr="00702F53">
        <w:rPr>
          <w:rFonts w:ascii="Helvetica Neue" w:eastAsia="Times New Roman" w:hAnsi="Helvetica Neue" w:cs="Times New Roman"/>
          <w:b/>
          <w:bCs/>
          <w:color w:val="222222"/>
          <w:spacing w:val="-15"/>
          <w:kern w:val="36"/>
          <w:sz w:val="45"/>
          <w:szCs w:val="45"/>
          <w:lang w:val="en-US"/>
        </w:rPr>
        <w:t>2 Summary</w:t>
      </w:r>
    </w:p>
    <w:p w14:paraId="28B6D8DE"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 xml:space="preserve">The program will be written in Java using JDK (Java Development Kit) 8. The program should accept any plain text input from the clipboard, manually typed in, </w:t>
      </w:r>
      <w:commentRangeStart w:id="0"/>
      <w:r w:rsidRPr="00702F53">
        <w:rPr>
          <w:rFonts w:ascii="Helvetica Neue" w:hAnsi="Helvetica Neue" w:cs="Times New Roman"/>
          <w:color w:val="222222"/>
          <w:sz w:val="23"/>
          <w:szCs w:val="23"/>
          <w:lang w:val="en-US"/>
        </w:rPr>
        <w:t>or any file imported (regardless of validity)</w:t>
      </w:r>
      <w:commentRangeEnd w:id="0"/>
      <w:r>
        <w:rPr>
          <w:rStyle w:val="CommentReference"/>
        </w:rPr>
        <w:commentReference w:id="0"/>
      </w:r>
      <w:r w:rsidRPr="00702F53">
        <w:rPr>
          <w:rFonts w:ascii="Helvetica Neue" w:hAnsi="Helvetica Neue" w:cs="Times New Roman"/>
          <w:color w:val="222222"/>
          <w:sz w:val="23"/>
          <w:szCs w:val="23"/>
          <w:lang w:val="en-US"/>
        </w:rPr>
        <w:t xml:space="preserve">. Due to the limited time frame of this project this is a living document and should be frequently referenced as specifications may change depending on customer requirements. This document will help create Quality Assurance documents needed to test the quality of the resulting application. </w:t>
      </w:r>
      <w:r>
        <w:rPr>
          <w:rFonts w:ascii="Helvetica Neue" w:hAnsi="Helvetica Neue" w:cs="Times New Roman"/>
          <w:color w:val="222222"/>
          <w:sz w:val="23"/>
          <w:szCs w:val="23"/>
          <w:lang w:val="en-US"/>
        </w:rPr>
        <w:t>Additionally</w:t>
      </w:r>
      <w:ins w:id="1" w:author="Alison J Legge" w:date="2017-03-08T13:42:00Z">
        <w:r>
          <w:rPr>
            <w:rFonts w:ascii="Helvetica Neue" w:hAnsi="Helvetica Neue" w:cs="Times New Roman"/>
            <w:color w:val="222222"/>
            <w:sz w:val="23"/>
            <w:szCs w:val="23"/>
            <w:lang w:val="en-US"/>
          </w:rPr>
          <w:t>,</w:t>
        </w:r>
      </w:ins>
      <w:r w:rsidRPr="00702F53">
        <w:rPr>
          <w:rFonts w:ascii="Helvetica Neue" w:hAnsi="Helvetica Neue" w:cs="Times New Roman"/>
          <w:color w:val="222222"/>
          <w:sz w:val="23"/>
          <w:szCs w:val="23"/>
          <w:lang w:val="en-US"/>
        </w:rPr>
        <w:t xml:space="preserve"> it will contain all the programming interactions between modules, classes, and functions. This will be achieved by both diagrams and showing all function headers and descriptions of what they achieve and their interactions.</w:t>
      </w:r>
    </w:p>
    <w:p w14:paraId="09AA869B" w14:textId="77777777" w:rsidR="00702F53" w:rsidRPr="00702F53" w:rsidRDefault="00702F53" w:rsidP="00702F53">
      <w:pPr>
        <w:spacing w:before="150" w:after="300"/>
        <w:outlineLvl w:val="1"/>
        <w:rPr>
          <w:rFonts w:ascii="Helvetica Neue" w:eastAsia="Times New Roman" w:hAnsi="Helvetica Neue" w:cs="Times New Roman"/>
          <w:b/>
          <w:bCs/>
          <w:color w:val="222222"/>
          <w:spacing w:val="-8"/>
          <w:sz w:val="36"/>
          <w:szCs w:val="36"/>
          <w:lang w:val="en-US"/>
        </w:rPr>
      </w:pPr>
      <w:r w:rsidRPr="00702F53">
        <w:rPr>
          <w:rFonts w:ascii="Helvetica Neue" w:eastAsia="Times New Roman" w:hAnsi="Helvetica Neue" w:cs="Times New Roman"/>
          <w:b/>
          <w:bCs/>
          <w:color w:val="222222"/>
          <w:spacing w:val="-8"/>
          <w:sz w:val="36"/>
          <w:szCs w:val="36"/>
          <w:lang w:val="en-US"/>
        </w:rPr>
        <w:t>2.1 System Architecture</w:t>
      </w:r>
    </w:p>
    <w:p w14:paraId="6DFAA67F"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noProof/>
          <w:color w:val="222222"/>
          <w:sz w:val="23"/>
          <w:szCs w:val="23"/>
          <w:lang w:val="en-US"/>
        </w:rPr>
        <w:lastRenderedPageBreak/>
        <w:drawing>
          <wp:inline distT="0" distB="0" distL="0" distR="0" wp14:anchorId="754E1634" wp14:editId="4FB6B9A8">
            <wp:extent cx="5976762" cy="7649845"/>
            <wp:effectExtent l="0" t="0" r="0" b="0"/>
            <wp:docPr id="1" name="Picture 1" descr="https://www.assembla.com/spaces/cis422s14_team3/documents/aj9b7q-L0r5Rrqdmr6CpXy/download/aj9b7q-L0r5Rrqdmr6Cp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sembla.com/spaces/cis422s14_team3/documents/aj9b7q-L0r5Rrqdmr6CpXy/download/aj9b7q-L0r5Rrqdmr6Cp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833" cy="7664015"/>
                    </a:xfrm>
                    <a:prstGeom prst="rect">
                      <a:avLst/>
                    </a:prstGeom>
                    <a:noFill/>
                    <a:ln>
                      <a:noFill/>
                    </a:ln>
                  </pic:spPr>
                </pic:pic>
              </a:graphicData>
            </a:graphic>
          </wp:inline>
        </w:drawing>
      </w:r>
    </w:p>
    <w:p w14:paraId="43D24D33" w14:textId="77777777" w:rsidR="00702F53" w:rsidRDefault="00702F53" w:rsidP="00702F53">
      <w:pPr>
        <w:outlineLvl w:val="0"/>
        <w:rPr>
          <w:rFonts w:ascii="Helvetica Neue" w:eastAsia="Times New Roman" w:hAnsi="Helvetica Neue" w:cs="Times New Roman"/>
          <w:b/>
          <w:bCs/>
          <w:color w:val="222222"/>
          <w:spacing w:val="-15"/>
          <w:kern w:val="36"/>
          <w:sz w:val="45"/>
          <w:szCs w:val="45"/>
          <w:lang w:val="en-US"/>
        </w:rPr>
      </w:pPr>
    </w:p>
    <w:p w14:paraId="75E86921" w14:textId="77777777" w:rsidR="00702F53" w:rsidRPr="00702F53" w:rsidRDefault="00702F53" w:rsidP="00702F53">
      <w:pPr>
        <w:outlineLvl w:val="0"/>
        <w:rPr>
          <w:rFonts w:ascii="Helvetica Neue" w:eastAsia="Times New Roman" w:hAnsi="Helvetica Neue" w:cs="Times New Roman"/>
          <w:b/>
          <w:bCs/>
          <w:color w:val="222222"/>
          <w:spacing w:val="-15"/>
          <w:kern w:val="36"/>
          <w:sz w:val="45"/>
          <w:szCs w:val="45"/>
          <w:lang w:val="en-US"/>
        </w:rPr>
      </w:pPr>
      <w:r w:rsidRPr="00702F53">
        <w:rPr>
          <w:rFonts w:ascii="Helvetica Neue" w:eastAsia="Times New Roman" w:hAnsi="Helvetica Neue" w:cs="Times New Roman"/>
          <w:b/>
          <w:bCs/>
          <w:color w:val="222222"/>
          <w:spacing w:val="-15"/>
          <w:kern w:val="36"/>
          <w:sz w:val="45"/>
          <w:szCs w:val="45"/>
          <w:lang w:val="en-US"/>
        </w:rPr>
        <w:t>3 User Interface Architecture</w:t>
      </w:r>
    </w:p>
    <w:p w14:paraId="7015FB64"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3.1 GUI Handbook</w:t>
      </w:r>
    </w:p>
    <w:p w14:paraId="165A1475"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3.2 Expected Input</w:t>
      </w:r>
    </w:p>
    <w:p w14:paraId="18CF79FD"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The user should be presented with the option to either load from file, paste from clipboard, or manually type in 6502 assembly instructions in an input-like window. The following are a list of valid 6502 codes accepted:</w:t>
      </w:r>
    </w:p>
    <w:p w14:paraId="6A879C33" w14:textId="77777777" w:rsidR="00702F53" w:rsidRPr="00702F53" w:rsidRDefault="00702F53" w:rsidP="00702F53">
      <w:pPr>
        <w:rPr>
          <w:rFonts w:ascii="Helvetica Neue" w:hAnsi="Helvetica Neue" w:cs="Times New Roman"/>
          <w:color w:val="222222"/>
          <w:sz w:val="23"/>
          <w:szCs w:val="23"/>
          <w:lang w:val="en-US"/>
        </w:rPr>
      </w:pPr>
      <w:hyperlink r:id="rId8" w:tgtFrame="_blank" w:history="1">
        <w:r w:rsidRPr="00702F53">
          <w:rPr>
            <w:rFonts w:ascii="Helvetica Neue" w:hAnsi="Helvetica Neue" w:cs="Times New Roman"/>
            <w:color w:val="1870B7"/>
            <w:sz w:val="23"/>
            <w:szCs w:val="23"/>
            <w:lang w:val="en-US"/>
          </w:rPr>
          <w:t>http://www.e-tradition.net/bytes/6502/6502_instru</w:t>
        </w:r>
        <w:r w:rsidRPr="00702F53">
          <w:rPr>
            <w:rFonts w:ascii="Helvetica Neue" w:hAnsi="Helvetica Neue" w:cs="Times New Roman"/>
            <w:color w:val="1870B7"/>
            <w:sz w:val="23"/>
            <w:szCs w:val="23"/>
            <w:lang w:val="en-US"/>
          </w:rPr>
          <w:t>c</w:t>
        </w:r>
        <w:r w:rsidRPr="00702F53">
          <w:rPr>
            <w:rFonts w:ascii="Helvetica Neue" w:hAnsi="Helvetica Neue" w:cs="Times New Roman"/>
            <w:color w:val="1870B7"/>
            <w:sz w:val="23"/>
            <w:szCs w:val="23"/>
            <w:lang w:val="en-US"/>
          </w:rPr>
          <w:t>tion_set.html</w:t>
        </w:r>
      </w:hyperlink>
    </w:p>
    <w:p w14:paraId="6F8040B1"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Other inputs are included as buttons which are accessed by mouse click in the main GUI window.</w:t>
      </w:r>
    </w:p>
    <w:p w14:paraId="263EC348"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3.2.1 Output</w:t>
      </w:r>
    </w:p>
    <w:p w14:paraId="50D67A18"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The user should be presented both the memory output of the executed code in hex format as well as the current register values each in their own output window integrated as part of the main GUI screen. The customer has also indicated that they would like the line of code that was just executed to be highlighted in the input window with an indicator (arrow, bullet, asterisk, or other similar identifier) to mark the current line of code in the input window.</w:t>
      </w:r>
    </w:p>
    <w:p w14:paraId="4F16DBDC"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3.3 GUI Window</w:t>
      </w:r>
    </w:p>
    <w:p w14:paraId="3AFD6B67" w14:textId="77777777" w:rsidR="00702F53" w:rsidRPr="00702F53" w:rsidRDefault="00702F53" w:rsidP="00702F53">
      <w:pPr>
        <w:rPr>
          <w:rFonts w:ascii="Times New Roman" w:eastAsia="Times New Roman" w:hAnsi="Times New Roman" w:cs="Times New Roman"/>
          <w:lang w:val="en-US"/>
        </w:rPr>
      </w:pPr>
      <w:r w:rsidRPr="00702F53">
        <w:rPr>
          <w:rFonts w:ascii="Helvetica Neue" w:eastAsia="Times New Roman" w:hAnsi="Helvetica Neue" w:cs="Times New Roman"/>
          <w:color w:val="222222"/>
          <w:sz w:val="23"/>
          <w:szCs w:val="23"/>
          <w:lang w:val="en-US"/>
        </w:rPr>
        <w:t>There will be an input window where the user inputs their code.  Copy and paste functionality must be present in this window.  Syntax highlighting for erroneous instructions must occur when the user tries to assemble the code and the results will appear in this window.</w:t>
      </w:r>
      <w:r w:rsidRPr="00702F53">
        <w:rPr>
          <w:rFonts w:ascii="Helvetica Neue" w:eastAsia="Times New Roman" w:hAnsi="Helvetica Neue" w:cs="Times New Roman"/>
          <w:color w:val="222222"/>
          <w:sz w:val="23"/>
          <w:szCs w:val="23"/>
          <w:lang w:val="en-US"/>
        </w:rPr>
        <w:br/>
      </w:r>
      <w:r w:rsidRPr="00702F53">
        <w:rPr>
          <w:rFonts w:ascii="Helvetica Neue" w:eastAsia="Times New Roman" w:hAnsi="Helvetica Neue" w:cs="Times New Roman"/>
          <w:color w:val="222222"/>
          <w:sz w:val="23"/>
          <w:szCs w:val="23"/>
          <w:lang w:val="en-US"/>
        </w:rPr>
        <w:br/>
        <w:t>There will be a viewing window where contents of current memory will update at each stage of execution.</w:t>
      </w:r>
      <w:r w:rsidRPr="00702F53">
        <w:rPr>
          <w:rFonts w:ascii="Helvetica Neue" w:eastAsia="Times New Roman" w:hAnsi="Helvetica Neue" w:cs="Times New Roman"/>
          <w:color w:val="222222"/>
          <w:sz w:val="23"/>
          <w:szCs w:val="23"/>
          <w:lang w:val="en-US"/>
        </w:rPr>
        <w:br/>
      </w:r>
      <w:r w:rsidRPr="00702F53">
        <w:rPr>
          <w:rFonts w:ascii="Helvetica Neue" w:eastAsia="Times New Roman" w:hAnsi="Helvetica Neue" w:cs="Times New Roman"/>
          <w:color w:val="222222"/>
          <w:sz w:val="23"/>
          <w:szCs w:val="23"/>
          <w:lang w:val="en-US"/>
        </w:rPr>
        <w:br/>
        <w:t>There will be a viewing window where the contents of the registers will update at each stage of execution.</w:t>
      </w:r>
      <w:r w:rsidRPr="00702F53">
        <w:rPr>
          <w:rFonts w:ascii="Helvetica Neue" w:eastAsia="Times New Roman" w:hAnsi="Helvetica Neue" w:cs="Times New Roman"/>
          <w:color w:val="222222"/>
          <w:sz w:val="23"/>
          <w:szCs w:val="23"/>
          <w:lang w:val="en-US"/>
        </w:rPr>
        <w:br/>
      </w:r>
      <w:r w:rsidRPr="00702F53">
        <w:rPr>
          <w:rFonts w:ascii="Helvetica Neue" w:eastAsia="Times New Roman" w:hAnsi="Helvetica Neue" w:cs="Times New Roman"/>
          <w:color w:val="222222"/>
          <w:sz w:val="23"/>
          <w:szCs w:val="23"/>
          <w:lang w:val="en-US"/>
        </w:rPr>
        <w:br/>
        <w:t>There will be a file menu that will support opening a new session, loading a file to be parsed for 6502 assembly code, saving to that opened file or saving a new file of the current code, and finally an exit option.</w:t>
      </w:r>
      <w:r w:rsidRPr="00702F53">
        <w:rPr>
          <w:rFonts w:ascii="Helvetica Neue" w:eastAsia="Times New Roman" w:hAnsi="Helvetica Neue" w:cs="Times New Roman"/>
          <w:color w:val="222222"/>
          <w:sz w:val="23"/>
          <w:szCs w:val="23"/>
          <w:lang w:val="en-US"/>
        </w:rPr>
        <w:br/>
      </w:r>
      <w:r w:rsidRPr="00702F53">
        <w:rPr>
          <w:rFonts w:ascii="Helvetica Neue" w:eastAsia="Times New Roman" w:hAnsi="Helvetica Neue" w:cs="Times New Roman"/>
          <w:color w:val="222222"/>
          <w:sz w:val="23"/>
          <w:szCs w:val="23"/>
          <w:lang w:val="en-US"/>
        </w:rPr>
        <w:br/>
      </w:r>
      <w:r w:rsidRPr="00702F53">
        <w:rPr>
          <w:rFonts w:ascii="Helvetica Neue" w:eastAsia="Times New Roman" w:hAnsi="Helvetica Neue" w:cs="Times New Roman"/>
          <w:b/>
          <w:bCs/>
          <w:color w:val="222222"/>
          <w:sz w:val="23"/>
          <w:szCs w:val="23"/>
          <w:lang w:val="en-US"/>
        </w:rPr>
        <w:t>3.3.1 Buttons</w:t>
      </w:r>
    </w:p>
    <w:p w14:paraId="270E1826" w14:textId="77777777" w:rsidR="00702F53" w:rsidRPr="00702F53" w:rsidRDefault="00702F53" w:rsidP="00702F53">
      <w:pPr>
        <w:numPr>
          <w:ilvl w:val="0"/>
          <w:numId w:val="1"/>
        </w:numPr>
        <w:spacing w:after="45"/>
        <w:ind w:left="709"/>
        <w:rPr>
          <w:rFonts w:ascii="Helvetica Neue" w:eastAsia="Times New Roman" w:hAnsi="Helvetica Neue" w:cs="Times New Roman"/>
          <w:color w:val="222222"/>
          <w:sz w:val="23"/>
          <w:szCs w:val="23"/>
          <w:lang w:val="en-US"/>
        </w:rPr>
      </w:pPr>
      <w:r w:rsidRPr="00702F53">
        <w:rPr>
          <w:rFonts w:ascii="Helvetica Neue" w:eastAsia="Times New Roman" w:hAnsi="Helvetica Neue" w:cs="Times New Roman"/>
          <w:color w:val="222222"/>
          <w:sz w:val="23"/>
          <w:szCs w:val="23"/>
          <w:lang w:val="en-US"/>
        </w:rPr>
        <w:t>Step</w:t>
      </w:r>
    </w:p>
    <w:p w14:paraId="62C13974" w14:textId="77777777" w:rsidR="00702F53" w:rsidRPr="00702F53" w:rsidRDefault="00702F53" w:rsidP="00702F53">
      <w:pPr>
        <w:numPr>
          <w:ilvl w:val="0"/>
          <w:numId w:val="1"/>
        </w:numPr>
        <w:spacing w:after="45"/>
        <w:ind w:left="709"/>
        <w:rPr>
          <w:rFonts w:ascii="Helvetica Neue" w:eastAsia="Times New Roman" w:hAnsi="Helvetica Neue" w:cs="Times New Roman"/>
          <w:color w:val="222222"/>
          <w:sz w:val="23"/>
          <w:szCs w:val="23"/>
          <w:lang w:val="en-US"/>
        </w:rPr>
      </w:pPr>
      <w:r w:rsidRPr="00702F53">
        <w:rPr>
          <w:rFonts w:ascii="Helvetica Neue" w:eastAsia="Times New Roman" w:hAnsi="Helvetica Neue" w:cs="Times New Roman"/>
          <w:color w:val="222222"/>
          <w:sz w:val="23"/>
          <w:szCs w:val="23"/>
          <w:lang w:val="en-US"/>
        </w:rPr>
        <w:t>Step Over</w:t>
      </w:r>
    </w:p>
    <w:p w14:paraId="29C5F434" w14:textId="77777777" w:rsidR="00702F53" w:rsidRPr="00702F53" w:rsidRDefault="00702F53" w:rsidP="00702F53">
      <w:pPr>
        <w:numPr>
          <w:ilvl w:val="0"/>
          <w:numId w:val="1"/>
        </w:numPr>
        <w:spacing w:after="45"/>
        <w:ind w:left="709"/>
        <w:rPr>
          <w:rFonts w:ascii="Helvetica Neue" w:eastAsia="Times New Roman" w:hAnsi="Helvetica Neue" w:cs="Times New Roman"/>
          <w:color w:val="222222"/>
          <w:sz w:val="23"/>
          <w:szCs w:val="23"/>
          <w:lang w:val="en-US"/>
        </w:rPr>
      </w:pPr>
      <w:r w:rsidRPr="00702F53">
        <w:rPr>
          <w:rFonts w:ascii="Helvetica Neue" w:eastAsia="Times New Roman" w:hAnsi="Helvetica Neue" w:cs="Times New Roman"/>
          <w:color w:val="222222"/>
          <w:sz w:val="23"/>
          <w:szCs w:val="23"/>
          <w:lang w:val="en-US"/>
        </w:rPr>
        <w:t>Execute</w:t>
      </w:r>
    </w:p>
    <w:p w14:paraId="2A36394C" w14:textId="77777777" w:rsidR="00702F53" w:rsidRPr="00702F53" w:rsidRDefault="00702F53" w:rsidP="00702F53">
      <w:pPr>
        <w:numPr>
          <w:ilvl w:val="0"/>
          <w:numId w:val="1"/>
        </w:numPr>
        <w:spacing w:after="45"/>
        <w:ind w:left="709"/>
        <w:rPr>
          <w:rFonts w:ascii="Helvetica Neue" w:eastAsia="Times New Roman" w:hAnsi="Helvetica Neue" w:cs="Times New Roman"/>
          <w:color w:val="222222"/>
          <w:sz w:val="23"/>
          <w:szCs w:val="23"/>
          <w:lang w:val="en-US"/>
        </w:rPr>
      </w:pPr>
      <w:r w:rsidRPr="00702F53">
        <w:rPr>
          <w:rFonts w:ascii="Helvetica Neue" w:eastAsia="Times New Roman" w:hAnsi="Helvetica Neue" w:cs="Times New Roman"/>
          <w:color w:val="222222"/>
          <w:sz w:val="23"/>
          <w:szCs w:val="23"/>
          <w:lang w:val="en-US"/>
        </w:rPr>
        <w:t>Memory Dump</w:t>
      </w:r>
    </w:p>
    <w:p w14:paraId="7D40DA3E"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b/>
          <w:bCs/>
          <w:color w:val="222222"/>
          <w:sz w:val="23"/>
          <w:szCs w:val="23"/>
          <w:lang w:val="en-US"/>
        </w:rPr>
        <w:t>3.4 Back-End Architecture</w:t>
      </w:r>
    </w:p>
    <w:p w14:paraId="3C018139" w14:textId="77777777" w:rsidR="00702F53" w:rsidRPr="00702F53" w:rsidRDefault="00702F53" w:rsidP="00702F53">
      <w:pPr>
        <w:spacing w:after="300"/>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 xml:space="preserve">The 6502 processor is well defined and must be implemented/emulated according to the 6502 </w:t>
      </w:r>
      <w:proofErr w:type="gramStart"/>
      <w:r w:rsidRPr="00702F53">
        <w:rPr>
          <w:rFonts w:ascii="Helvetica Neue" w:hAnsi="Helvetica Neue" w:cs="Times New Roman"/>
          <w:color w:val="222222"/>
          <w:sz w:val="23"/>
          <w:szCs w:val="23"/>
          <w:lang w:val="en-US"/>
        </w:rPr>
        <w:t>manual</w:t>
      </w:r>
      <w:proofErr w:type="gramEnd"/>
      <w:r w:rsidRPr="00702F53">
        <w:rPr>
          <w:rFonts w:ascii="Helvetica Neue" w:hAnsi="Helvetica Neue" w:cs="Times New Roman"/>
          <w:color w:val="222222"/>
          <w:sz w:val="23"/>
          <w:szCs w:val="23"/>
          <w:lang w:val="en-US"/>
        </w:rPr>
        <w:t xml:space="preserve"> &lt;&lt;link&gt;&gt;.</w:t>
      </w:r>
    </w:p>
    <w:p w14:paraId="20C7358F" w14:textId="77777777" w:rsidR="00702F53" w:rsidRPr="00702F53" w:rsidRDefault="00702F53" w:rsidP="00702F53">
      <w:pPr>
        <w:outlineLvl w:val="0"/>
        <w:rPr>
          <w:rFonts w:ascii="Helvetica Neue" w:eastAsia="Times New Roman" w:hAnsi="Helvetica Neue" w:cs="Times New Roman"/>
          <w:b/>
          <w:bCs/>
          <w:color w:val="222222"/>
          <w:spacing w:val="-15"/>
          <w:kern w:val="36"/>
          <w:sz w:val="45"/>
          <w:szCs w:val="45"/>
          <w:lang w:val="en-US"/>
        </w:rPr>
      </w:pPr>
      <w:r w:rsidRPr="00702F53">
        <w:rPr>
          <w:rFonts w:ascii="Helvetica Neue" w:eastAsia="Times New Roman" w:hAnsi="Helvetica Neue" w:cs="Times New Roman"/>
          <w:b/>
          <w:bCs/>
          <w:color w:val="222222"/>
          <w:spacing w:val="-15"/>
          <w:kern w:val="36"/>
          <w:sz w:val="45"/>
          <w:szCs w:val="45"/>
          <w:lang w:val="en-US"/>
        </w:rPr>
        <w:t>4 Module/Class Specifications</w:t>
      </w:r>
    </w:p>
    <w:p w14:paraId="155E7E3A"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 xml:space="preserve">This section details reasoning behind the design decisions of the </w:t>
      </w:r>
      <w:proofErr w:type="gramStart"/>
      <w:r w:rsidRPr="00702F53">
        <w:rPr>
          <w:rFonts w:ascii="Helvetica Neue" w:hAnsi="Helvetica Neue" w:cs="Times New Roman"/>
          <w:color w:val="222222"/>
          <w:sz w:val="23"/>
          <w:szCs w:val="23"/>
          <w:lang w:val="en-US"/>
        </w:rPr>
        <w:t>6502 debugger</w:t>
      </w:r>
      <w:proofErr w:type="gramEnd"/>
      <w:r w:rsidRPr="00702F53">
        <w:rPr>
          <w:rFonts w:ascii="Helvetica Neue" w:hAnsi="Helvetica Neue" w:cs="Times New Roman"/>
          <w:color w:val="222222"/>
          <w:sz w:val="23"/>
          <w:szCs w:val="23"/>
          <w:lang w:val="en-US"/>
        </w:rPr>
        <w:t xml:space="preserve"> architecture.  For a detailed specification of all modules and their function parameters please see the </w:t>
      </w:r>
      <w:hyperlink r:id="rId9" w:history="1">
        <w:r w:rsidRPr="00702F53">
          <w:rPr>
            <w:rFonts w:ascii="Helvetica Neue" w:hAnsi="Helvetica Neue" w:cs="Times New Roman"/>
            <w:color w:val="1870B7"/>
            <w:sz w:val="23"/>
            <w:szCs w:val="23"/>
            <w:lang w:val="en-US"/>
          </w:rPr>
          <w:t>Function Interface Specifications (6502)</w:t>
        </w:r>
      </w:hyperlink>
      <w:r w:rsidRPr="00702F53">
        <w:rPr>
          <w:rFonts w:ascii="Helvetica Neue" w:hAnsi="Helvetica Neue" w:cs="Times New Roman"/>
          <w:color w:val="222222"/>
          <w:sz w:val="23"/>
          <w:szCs w:val="23"/>
          <w:lang w:val="en-US"/>
        </w:rPr>
        <w:t> sub section of the Software Design.  The Function Interface Specification is intended for developers familiar with the Java programming language.</w:t>
      </w:r>
      <w:r w:rsidRPr="00702F53">
        <w:rPr>
          <w:rFonts w:ascii="Helvetica Neue" w:hAnsi="Helvetica Neue" w:cs="Times New Roman"/>
          <w:color w:val="222222"/>
          <w:sz w:val="23"/>
          <w:szCs w:val="23"/>
          <w:lang w:val="en-US"/>
        </w:rPr>
        <w:br/>
      </w:r>
      <w:r w:rsidRPr="00702F53">
        <w:rPr>
          <w:rFonts w:ascii="Helvetica Neue" w:hAnsi="Helvetica Neue" w:cs="Times New Roman"/>
          <w:color w:val="222222"/>
          <w:sz w:val="23"/>
          <w:szCs w:val="23"/>
          <w:lang w:val="en-US"/>
        </w:rPr>
        <w:br/>
        <w:t>The system architecture is split into two main interfaces; the debugger and the processor</w:t>
      </w:r>
      <w:commentRangeStart w:id="2"/>
      <w:r w:rsidRPr="00702F53">
        <w:rPr>
          <w:rFonts w:ascii="Helvetica Neue" w:hAnsi="Helvetica Neue" w:cs="Times New Roman"/>
          <w:color w:val="222222"/>
          <w:sz w:val="23"/>
          <w:szCs w:val="23"/>
          <w:lang w:val="en-US"/>
        </w:rPr>
        <w:t>.  Since the 6502 requirements are well defined</w:t>
      </w:r>
      <w:ins w:id="3" w:author="Alison J Legge" w:date="2017-03-08T14:11:00Z">
        <w:r w:rsidR="000E7CC7">
          <w:rPr>
            <w:rFonts w:ascii="Helvetica Neue" w:hAnsi="Helvetica Neue" w:cs="Times New Roman"/>
            <w:color w:val="222222"/>
            <w:sz w:val="23"/>
            <w:szCs w:val="23"/>
            <w:lang w:val="en-US"/>
          </w:rPr>
          <w:t>,</w:t>
        </w:r>
      </w:ins>
      <w:r w:rsidRPr="00702F53">
        <w:rPr>
          <w:rFonts w:ascii="Helvetica Neue" w:hAnsi="Helvetica Neue" w:cs="Times New Roman"/>
          <w:color w:val="222222"/>
          <w:sz w:val="23"/>
          <w:szCs w:val="23"/>
          <w:lang w:val="en-US"/>
        </w:rPr>
        <w:t xml:space="preserve"> the design decision was made to have the emulation of that processor have its own interface and once implemented should require little to no maintenance</w:t>
      </w:r>
      <w:commentRangeEnd w:id="2"/>
      <w:r w:rsidR="00341AFB">
        <w:rPr>
          <w:rStyle w:val="CommentReference"/>
        </w:rPr>
        <w:commentReference w:id="2"/>
      </w:r>
      <w:r w:rsidRPr="00702F53">
        <w:rPr>
          <w:rFonts w:ascii="Helvetica Neue" w:hAnsi="Helvetica Neue" w:cs="Times New Roman"/>
          <w:color w:val="222222"/>
          <w:sz w:val="23"/>
          <w:szCs w:val="23"/>
          <w:lang w:val="en-US"/>
        </w:rPr>
        <w:t xml:space="preserve">.  The debugger interface however is where we have leeway to design how we see fit.  We've broken down the interface trying to utilize a Model-View-Controller (MVC) design pattern </w:t>
      </w:r>
      <w:proofErr w:type="gramStart"/>
      <w:r w:rsidRPr="00702F53">
        <w:rPr>
          <w:rFonts w:ascii="Helvetica Neue" w:hAnsi="Helvetica Neue" w:cs="Times New Roman"/>
          <w:color w:val="222222"/>
          <w:sz w:val="23"/>
          <w:szCs w:val="23"/>
          <w:lang w:val="en-US"/>
        </w:rPr>
        <w:t>in order to</w:t>
      </w:r>
      <w:proofErr w:type="gramEnd"/>
      <w:r w:rsidRPr="00702F53">
        <w:rPr>
          <w:rFonts w:ascii="Helvetica Neue" w:hAnsi="Helvetica Neue" w:cs="Times New Roman"/>
          <w:color w:val="222222"/>
          <w:sz w:val="23"/>
          <w:szCs w:val="23"/>
          <w:lang w:val="en-US"/>
        </w:rPr>
        <w:t xml:space="preserve"> accomplish high cohesion and low coupling amongst models.</w:t>
      </w:r>
      <w:r w:rsidRPr="00702F53">
        <w:rPr>
          <w:rFonts w:ascii="Helvetica Neue" w:hAnsi="Helvetica Neue" w:cs="Times New Roman"/>
          <w:color w:val="222222"/>
          <w:sz w:val="23"/>
          <w:szCs w:val="23"/>
          <w:lang w:val="en-US"/>
        </w:rPr>
        <w:br/>
      </w:r>
      <w:r w:rsidRPr="00702F53">
        <w:rPr>
          <w:rFonts w:ascii="Helvetica Neue" w:hAnsi="Helvetica Neue" w:cs="Times New Roman"/>
          <w:color w:val="222222"/>
          <w:sz w:val="23"/>
          <w:szCs w:val="23"/>
          <w:lang w:val="en-US"/>
        </w:rPr>
        <w:br/>
        <w:t xml:space="preserve">The debugger interface links to the processor interface via three modules; Databank, Assembler, and the Debugger (Main control module).  Databank services the translation of opcodes between the debugger and the CPU, Assembler feeds the Processor's Memory module, and the </w:t>
      </w:r>
      <w:commentRangeStart w:id="4"/>
      <w:r w:rsidRPr="00702F53">
        <w:rPr>
          <w:rFonts w:ascii="Helvetica Neue" w:hAnsi="Helvetica Neue" w:cs="Times New Roman"/>
          <w:color w:val="222222"/>
          <w:sz w:val="23"/>
          <w:szCs w:val="23"/>
          <w:lang w:val="en-US"/>
        </w:rPr>
        <w:t xml:space="preserve">Debugger </w:t>
      </w:r>
      <w:commentRangeEnd w:id="4"/>
      <w:r w:rsidR="00341AFB">
        <w:rPr>
          <w:rStyle w:val="CommentReference"/>
        </w:rPr>
        <w:commentReference w:id="4"/>
      </w:r>
      <w:r w:rsidRPr="00702F53">
        <w:rPr>
          <w:rFonts w:ascii="Helvetica Neue" w:hAnsi="Helvetica Neue" w:cs="Times New Roman"/>
          <w:color w:val="222222"/>
          <w:sz w:val="23"/>
          <w:szCs w:val="23"/>
          <w:lang w:val="en-US"/>
        </w:rPr>
        <w:t>controls the message passing between the CPU and the User Interface.</w:t>
      </w:r>
    </w:p>
    <w:p w14:paraId="651D314A" w14:textId="77777777" w:rsidR="00702F53" w:rsidRPr="00702F53" w:rsidRDefault="00702F53" w:rsidP="00702F53">
      <w:pPr>
        <w:rPr>
          <w:rFonts w:ascii="Helvetica Neue" w:hAnsi="Helvetica Neue" w:cs="Times New Roman"/>
          <w:color w:val="222222"/>
          <w:sz w:val="23"/>
          <w:szCs w:val="23"/>
          <w:lang w:val="en-US"/>
        </w:rPr>
      </w:pPr>
      <w:r w:rsidRPr="00702F53">
        <w:rPr>
          <w:rFonts w:ascii="Helvetica Neue" w:hAnsi="Helvetica Neue" w:cs="Times New Roman"/>
          <w:color w:val="222222"/>
          <w:sz w:val="23"/>
          <w:szCs w:val="23"/>
          <w:lang w:val="en-US"/>
        </w:rPr>
        <w:t>&lt;&lt;Insert MVC diagram here&gt;&gt;</w:t>
      </w:r>
      <w:r w:rsidRPr="00702F53">
        <w:rPr>
          <w:rFonts w:ascii="Helvetica Neue" w:hAnsi="Helvetica Neue" w:cs="Times New Roman"/>
          <w:color w:val="222222"/>
          <w:sz w:val="23"/>
          <w:szCs w:val="23"/>
          <w:lang w:val="en-US"/>
        </w:rPr>
        <w:br/>
      </w:r>
      <w:r w:rsidRPr="00702F53">
        <w:rPr>
          <w:rFonts w:ascii="Helvetica Neue" w:hAnsi="Helvetica Neue" w:cs="Times New Roman"/>
          <w:color w:val="222222"/>
          <w:sz w:val="23"/>
          <w:szCs w:val="23"/>
          <w:lang w:val="en-US"/>
        </w:rPr>
        <w:br/>
        <w:t xml:space="preserve">Even though the processor requirements are well defined there are some design choices for how we bring those requirements </w:t>
      </w:r>
      <w:del w:id="5" w:author="Alison J Legge" w:date="2017-03-08T14:12:00Z">
        <w:r w:rsidRPr="00702F53" w:rsidDel="00341AFB">
          <w:rPr>
            <w:rFonts w:ascii="Helvetica Neue" w:hAnsi="Helvetica Neue" w:cs="Times New Roman"/>
            <w:color w:val="222222"/>
            <w:sz w:val="23"/>
            <w:szCs w:val="23"/>
            <w:lang w:val="en-US"/>
          </w:rPr>
          <w:delText>togethers</w:delText>
        </w:r>
      </w:del>
      <w:ins w:id="6" w:author="Alison J Legge" w:date="2017-03-08T14:12:00Z">
        <w:r w:rsidR="00341AFB" w:rsidRPr="00702F53">
          <w:rPr>
            <w:rFonts w:ascii="Helvetica Neue" w:hAnsi="Helvetica Neue" w:cs="Times New Roman"/>
            <w:color w:val="222222"/>
            <w:sz w:val="23"/>
            <w:szCs w:val="23"/>
            <w:lang w:val="en-US"/>
          </w:rPr>
          <w:t>together</w:t>
        </w:r>
      </w:ins>
      <w:r w:rsidRPr="00702F53">
        <w:rPr>
          <w:rFonts w:ascii="Helvetica Neue" w:hAnsi="Helvetica Neue" w:cs="Times New Roman"/>
          <w:color w:val="222222"/>
          <w:sz w:val="23"/>
          <w:szCs w:val="23"/>
          <w:lang w:val="en-US"/>
        </w:rPr>
        <w:t>.  In the follo</w:t>
      </w:r>
      <w:bookmarkStart w:id="7" w:name="_GoBack"/>
      <w:bookmarkEnd w:id="7"/>
      <w:r w:rsidRPr="00702F53">
        <w:rPr>
          <w:rFonts w:ascii="Helvetica Neue" w:hAnsi="Helvetica Neue" w:cs="Times New Roman"/>
          <w:color w:val="222222"/>
          <w:sz w:val="23"/>
          <w:szCs w:val="23"/>
          <w:lang w:val="en-US"/>
        </w:rPr>
        <w:t xml:space="preserve">wing </w:t>
      </w:r>
      <w:proofErr w:type="gramStart"/>
      <w:r w:rsidRPr="00702F53">
        <w:rPr>
          <w:rFonts w:ascii="Helvetica Neue" w:hAnsi="Helvetica Neue" w:cs="Times New Roman"/>
          <w:color w:val="222222"/>
          <w:sz w:val="23"/>
          <w:szCs w:val="23"/>
          <w:lang w:val="en-US"/>
        </w:rPr>
        <w:t>text</w:t>
      </w:r>
      <w:proofErr w:type="gramEnd"/>
      <w:r w:rsidRPr="00702F53">
        <w:rPr>
          <w:rFonts w:ascii="Helvetica Neue" w:hAnsi="Helvetica Neue" w:cs="Times New Roman"/>
          <w:color w:val="222222"/>
          <w:sz w:val="23"/>
          <w:szCs w:val="23"/>
          <w:lang w:val="en-US"/>
        </w:rPr>
        <w:t xml:space="preserve"> we will discuss how we designed the processor interface.  The design will cover topics such as naming conventions, module linking, encapsulation, functionality, and of course </w:t>
      </w:r>
      <w:del w:id="8" w:author="Alison J Legge" w:date="2017-03-08T14:13:00Z">
        <w:r w:rsidRPr="00702F53" w:rsidDel="00341AFB">
          <w:rPr>
            <w:rFonts w:ascii="Helvetica Neue" w:hAnsi="Helvetica Neue" w:cs="Times New Roman"/>
            <w:color w:val="222222"/>
            <w:sz w:val="23"/>
            <w:szCs w:val="23"/>
            <w:lang w:val="en-US"/>
          </w:rPr>
          <w:delText>reasonings</w:delText>
        </w:r>
      </w:del>
      <w:ins w:id="9" w:author="Alison J Legge" w:date="2017-03-08T14:13:00Z">
        <w:r w:rsidR="00341AFB" w:rsidRPr="00702F53">
          <w:rPr>
            <w:rFonts w:ascii="Helvetica Neue" w:hAnsi="Helvetica Neue" w:cs="Times New Roman"/>
            <w:color w:val="222222"/>
            <w:sz w:val="23"/>
            <w:szCs w:val="23"/>
            <w:lang w:val="en-US"/>
          </w:rPr>
          <w:t>reasoning</w:t>
        </w:r>
      </w:ins>
      <w:r w:rsidRPr="00702F53">
        <w:rPr>
          <w:rFonts w:ascii="Helvetica Neue" w:hAnsi="Helvetica Neue" w:cs="Times New Roman"/>
          <w:color w:val="222222"/>
          <w:sz w:val="23"/>
          <w:szCs w:val="23"/>
          <w:lang w:val="en-US"/>
        </w:rPr>
        <w:t xml:space="preserve"> why where sensible.</w:t>
      </w:r>
      <w:r w:rsidRPr="00702F53">
        <w:rPr>
          <w:rFonts w:ascii="Helvetica Neue" w:hAnsi="Helvetica Neue" w:cs="Times New Roman"/>
          <w:color w:val="222222"/>
          <w:sz w:val="23"/>
          <w:szCs w:val="23"/>
          <w:lang w:val="en-US"/>
        </w:rPr>
        <w:br/>
      </w:r>
      <w:r w:rsidRPr="00702F53">
        <w:rPr>
          <w:rFonts w:ascii="Helvetica Neue" w:hAnsi="Helvetica Neue" w:cs="Times New Roman"/>
          <w:color w:val="222222"/>
          <w:sz w:val="23"/>
          <w:szCs w:val="23"/>
          <w:lang w:val="en-US"/>
        </w:rPr>
        <w:br/>
        <w:t>&lt;&lt;Insert processor interface table here&gt;&gt;</w:t>
      </w:r>
    </w:p>
    <w:p w14:paraId="2BF8C2E5" w14:textId="77777777" w:rsidR="00702F53" w:rsidRPr="00702F53" w:rsidRDefault="00702F53" w:rsidP="00702F53">
      <w:pPr>
        <w:outlineLvl w:val="0"/>
        <w:rPr>
          <w:rFonts w:ascii="Helvetica Neue" w:eastAsia="Times New Roman" w:hAnsi="Helvetica Neue" w:cs="Times New Roman"/>
          <w:b/>
          <w:bCs/>
          <w:color w:val="222222"/>
          <w:spacing w:val="-15"/>
          <w:kern w:val="36"/>
          <w:sz w:val="45"/>
          <w:szCs w:val="45"/>
          <w:lang w:val="en-US"/>
        </w:rPr>
      </w:pPr>
      <w:r w:rsidRPr="00702F53">
        <w:rPr>
          <w:rFonts w:ascii="Helvetica Neue" w:eastAsia="Times New Roman" w:hAnsi="Helvetica Neue" w:cs="Times New Roman"/>
          <w:b/>
          <w:bCs/>
          <w:color w:val="222222"/>
          <w:spacing w:val="-15"/>
          <w:kern w:val="36"/>
          <w:sz w:val="45"/>
          <w:szCs w:val="45"/>
          <w:lang w:val="en-US"/>
        </w:rPr>
        <w:t>5 Appendices</w:t>
      </w:r>
    </w:p>
    <w:p w14:paraId="01598AF6" w14:textId="77777777" w:rsidR="00702F53" w:rsidRPr="00702F53" w:rsidRDefault="00702F53" w:rsidP="00702F53">
      <w:pPr>
        <w:rPr>
          <w:rFonts w:ascii="Times New Roman" w:eastAsia="Times New Roman" w:hAnsi="Times New Roman" w:cs="Times New Roman"/>
          <w:lang w:val="en-US"/>
        </w:rPr>
      </w:pPr>
    </w:p>
    <w:p w14:paraId="6334A295" w14:textId="77777777" w:rsidR="003928C0" w:rsidRDefault="003928C0"/>
    <w:sectPr w:rsidR="003928C0" w:rsidSect="007F1B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son J Legge" w:date="2017-03-08T13:41:00Z" w:initials="AJL">
    <w:p w14:paraId="3EAD2BB5" w14:textId="77777777" w:rsidR="00702F53" w:rsidRDefault="00702F53">
      <w:pPr>
        <w:pStyle w:val="CommentText"/>
      </w:pPr>
      <w:r>
        <w:rPr>
          <w:rStyle w:val="CommentReference"/>
        </w:rPr>
        <w:annotationRef/>
      </w:r>
      <w:r>
        <w:t xml:space="preserve">Does the kind of file need to be specified? Should it </w:t>
      </w:r>
      <w:proofErr w:type="gramStart"/>
      <w:r>
        <w:t>say</w:t>
      </w:r>
      <w:proofErr w:type="gramEnd"/>
      <w:r>
        <w:t xml:space="preserve"> “any text file imported”</w:t>
      </w:r>
    </w:p>
  </w:comment>
  <w:comment w:id="2" w:author="Alison J Legge" w:date="2017-03-08T14:11:00Z" w:initials="AJL">
    <w:p w14:paraId="147287F6" w14:textId="77777777" w:rsidR="00341AFB" w:rsidRDefault="00341AFB">
      <w:pPr>
        <w:pStyle w:val="CommentText"/>
      </w:pPr>
      <w:r>
        <w:rPr>
          <w:rStyle w:val="CommentReference"/>
        </w:rPr>
        <w:annotationRef/>
      </w:r>
      <w:r>
        <w:t>Rework this sentence.</w:t>
      </w:r>
    </w:p>
  </w:comment>
  <w:comment w:id="4" w:author="Alison J Legge" w:date="2017-03-08T14:14:00Z" w:initials="AJL">
    <w:p w14:paraId="08D6AD9B" w14:textId="77777777" w:rsidR="00341AFB" w:rsidRDefault="00341AFB">
      <w:pPr>
        <w:pStyle w:val="CommentText"/>
      </w:pPr>
      <w:r>
        <w:rPr>
          <w:rStyle w:val="CommentReference"/>
        </w:rPr>
        <w:annotationRef/>
      </w:r>
      <w:r>
        <w:t>Since the debugger contains so many Java classes, does it need to be explained more in depth?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D2BB5" w15:done="0"/>
  <w15:commentEx w15:paraId="147287F6" w15:done="0"/>
  <w15:commentEx w15:paraId="08D6AD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1F0A"/>
    <w:multiLevelType w:val="multilevel"/>
    <w:tmpl w:val="F80A2B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son J Legge">
    <w15:presenceInfo w15:providerId="None" w15:userId="Alison J Leg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53"/>
    <w:rsid w:val="000E7CC7"/>
    <w:rsid w:val="00341AFB"/>
    <w:rsid w:val="003928C0"/>
    <w:rsid w:val="00702F53"/>
    <w:rsid w:val="007F1B5A"/>
    <w:rsid w:val="00C55C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CC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702F53"/>
    <w:pPr>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link w:val="Heading2Char"/>
    <w:uiPriority w:val="9"/>
    <w:qFormat/>
    <w:rsid w:val="00702F53"/>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F5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F53"/>
    <w:rPr>
      <w:rFonts w:ascii="Times New Roman" w:hAnsi="Times New Roman" w:cs="Times New Roman"/>
      <w:b/>
      <w:bCs/>
      <w:sz w:val="36"/>
      <w:szCs w:val="36"/>
    </w:rPr>
  </w:style>
  <w:style w:type="paragraph" w:styleId="NormalWeb">
    <w:name w:val="Normal (Web)"/>
    <w:basedOn w:val="Normal"/>
    <w:uiPriority w:val="99"/>
    <w:semiHidden/>
    <w:unhideWhenUsed/>
    <w:rsid w:val="00702F53"/>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702F53"/>
    <w:rPr>
      <w:color w:val="0000FF"/>
      <w:u w:val="single"/>
    </w:rPr>
  </w:style>
  <w:style w:type="character" w:customStyle="1" w:styleId="apple-converted-space">
    <w:name w:val="apple-converted-space"/>
    <w:basedOn w:val="DefaultParagraphFont"/>
    <w:rsid w:val="00702F53"/>
  </w:style>
  <w:style w:type="character" w:styleId="CommentReference">
    <w:name w:val="annotation reference"/>
    <w:basedOn w:val="DefaultParagraphFont"/>
    <w:uiPriority w:val="99"/>
    <w:semiHidden/>
    <w:unhideWhenUsed/>
    <w:rsid w:val="00702F53"/>
    <w:rPr>
      <w:sz w:val="18"/>
      <w:szCs w:val="18"/>
    </w:rPr>
  </w:style>
  <w:style w:type="paragraph" w:styleId="CommentText">
    <w:name w:val="annotation text"/>
    <w:basedOn w:val="Normal"/>
    <w:link w:val="CommentTextChar"/>
    <w:uiPriority w:val="99"/>
    <w:semiHidden/>
    <w:unhideWhenUsed/>
    <w:rsid w:val="00702F53"/>
  </w:style>
  <w:style w:type="character" w:customStyle="1" w:styleId="CommentTextChar">
    <w:name w:val="Comment Text Char"/>
    <w:basedOn w:val="DefaultParagraphFont"/>
    <w:link w:val="CommentText"/>
    <w:uiPriority w:val="99"/>
    <w:semiHidden/>
    <w:rsid w:val="00702F53"/>
    <w:rPr>
      <w:lang w:val="en-CA"/>
    </w:rPr>
  </w:style>
  <w:style w:type="paragraph" w:styleId="CommentSubject">
    <w:name w:val="annotation subject"/>
    <w:basedOn w:val="CommentText"/>
    <w:next w:val="CommentText"/>
    <w:link w:val="CommentSubjectChar"/>
    <w:uiPriority w:val="99"/>
    <w:semiHidden/>
    <w:unhideWhenUsed/>
    <w:rsid w:val="00702F53"/>
    <w:rPr>
      <w:b/>
      <w:bCs/>
      <w:sz w:val="20"/>
      <w:szCs w:val="20"/>
    </w:rPr>
  </w:style>
  <w:style w:type="character" w:customStyle="1" w:styleId="CommentSubjectChar">
    <w:name w:val="Comment Subject Char"/>
    <w:basedOn w:val="CommentTextChar"/>
    <w:link w:val="CommentSubject"/>
    <w:uiPriority w:val="99"/>
    <w:semiHidden/>
    <w:rsid w:val="00702F53"/>
    <w:rPr>
      <w:b/>
      <w:bCs/>
      <w:sz w:val="20"/>
      <w:szCs w:val="20"/>
      <w:lang w:val="en-CA"/>
    </w:rPr>
  </w:style>
  <w:style w:type="paragraph" w:styleId="BalloonText">
    <w:name w:val="Balloon Text"/>
    <w:basedOn w:val="Normal"/>
    <w:link w:val="BalloonTextChar"/>
    <w:uiPriority w:val="99"/>
    <w:semiHidden/>
    <w:unhideWhenUsed/>
    <w:rsid w:val="00702F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F5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26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hyperlink" Target="http://www.e-tradition.net/bytes/6502/6502_instruction_set.html" TargetMode="External"/><Relationship Id="rId9" Type="http://schemas.openxmlformats.org/officeDocument/2006/relationships/hyperlink" Target="https://app.assembla.com/spaces/cis422s14_team3/wiki/Function_Interface_Specifications_(6502)"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783</Words>
  <Characters>4466</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Introduction</vt:lpstr>
      <vt:lpstr>2 Summary</vt:lpstr>
      <vt:lpstr>    2.1 System Architecture</vt:lpstr>
      <vt:lpstr/>
      <vt:lpstr>3 User Interface Architecture</vt:lpstr>
      <vt:lpstr>4 Module/Class Specifications</vt:lpstr>
      <vt:lpstr>5 Appendices</vt:lpstr>
    </vt:vector>
  </TitlesOfParts>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J Legge</dc:creator>
  <cp:keywords/>
  <dc:description/>
  <cp:lastModifiedBy>Alison J Legge</cp:lastModifiedBy>
  <cp:revision>1</cp:revision>
  <cp:lastPrinted>2017-03-08T22:15:00Z</cp:lastPrinted>
  <dcterms:created xsi:type="dcterms:W3CDTF">2017-03-08T21:38:00Z</dcterms:created>
  <dcterms:modified xsi:type="dcterms:W3CDTF">2017-03-08T22:15:00Z</dcterms:modified>
</cp:coreProperties>
</file>